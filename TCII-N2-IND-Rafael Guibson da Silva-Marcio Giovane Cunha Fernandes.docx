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D9D834C" w14:textId="77777777" w:rsidR="00EA3AC8" w:rsidRPr="00EA3AC8" w:rsidRDefault="00EA3AC8" w:rsidP="00FE7A06">
      <w:pPr>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7EC2E887" w14:textId="1E9A2D16"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w:t>
      </w:r>
      <w:r w:rsidR="00FE7A06">
        <w:rPr>
          <w:rFonts w:eastAsia="Calibri" w:cs="Times New Roman"/>
          <w:color w:val="auto"/>
          <w:lang w:eastAsia="en-US"/>
        </w:rPr>
        <w:t>CENTRAL – ANÁPOLIS CET</w:t>
      </w:r>
      <w:r w:rsidRPr="00EA3AC8">
        <w:rPr>
          <w:rFonts w:eastAsia="Calibri" w:cs="Times New Roman"/>
          <w:color w:val="auto"/>
          <w:lang w:eastAsia="en-US"/>
        </w:rPr>
        <w:t xml:space="preserve"> </w:t>
      </w:r>
    </w:p>
    <w:p w14:paraId="165F6ECB"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62A1D03" w14:textId="77777777" w:rsidR="00EA3AC8" w:rsidRPr="00EA3AC8" w:rsidRDefault="00EA3AC8" w:rsidP="00EA3AC8">
      <w:pPr>
        <w:suppressAutoHyphens w:val="0"/>
        <w:ind w:firstLine="0"/>
        <w:jc w:val="center"/>
        <w:rPr>
          <w:rFonts w:eastAsia="Calibri" w:cs="Times New Roman"/>
          <w:color w:val="auto"/>
          <w:lang w:eastAsia="en-US"/>
        </w:rPr>
      </w:pPr>
    </w:p>
    <w:p w14:paraId="78A7EFED" w14:textId="77777777" w:rsidR="00EA3AC8" w:rsidRPr="00EA3AC8" w:rsidRDefault="00EA3AC8" w:rsidP="00EA3AC8">
      <w:pPr>
        <w:suppressAutoHyphens w:val="0"/>
        <w:ind w:firstLine="0"/>
        <w:jc w:val="center"/>
        <w:rPr>
          <w:rFonts w:eastAsia="Calibri" w:cs="Times New Roman"/>
          <w:color w:val="auto"/>
          <w:lang w:eastAsia="en-US"/>
        </w:rPr>
      </w:pPr>
    </w:p>
    <w:p w14:paraId="5DAC5041" w14:textId="77777777" w:rsidR="00EA3AC8" w:rsidRPr="00EA3AC8" w:rsidRDefault="00EA3AC8" w:rsidP="00EA3AC8">
      <w:pPr>
        <w:suppressAutoHyphens w:val="0"/>
        <w:ind w:firstLine="0"/>
        <w:jc w:val="center"/>
        <w:rPr>
          <w:rFonts w:eastAsia="Calibri" w:cs="Times New Roman"/>
          <w:color w:val="auto"/>
          <w:lang w:eastAsia="en-US"/>
        </w:rPr>
      </w:pPr>
    </w:p>
    <w:p w14:paraId="368FC2E1" w14:textId="77777777" w:rsidR="00EA3AC8" w:rsidRPr="00EA3AC8" w:rsidRDefault="00EA3AC8" w:rsidP="00EA3AC8">
      <w:pPr>
        <w:suppressAutoHyphens w:val="0"/>
        <w:ind w:firstLine="0"/>
        <w:jc w:val="center"/>
        <w:rPr>
          <w:rFonts w:eastAsia="Calibri" w:cs="Times New Roman"/>
          <w:color w:val="auto"/>
          <w:lang w:eastAsia="en-US"/>
        </w:rPr>
      </w:pPr>
    </w:p>
    <w:p w14:paraId="17770EF0" w14:textId="5E5CA323" w:rsidR="00EA3AC8" w:rsidRPr="0030591F" w:rsidRDefault="0030591F" w:rsidP="00EA3AC8">
      <w:pPr>
        <w:suppressAutoHyphens w:val="0"/>
        <w:ind w:firstLine="0"/>
        <w:jc w:val="center"/>
        <w:rPr>
          <w:rFonts w:eastAsia="Calibri" w:cs="Times New Roman"/>
          <w:color w:val="000000" w:themeColor="text1"/>
          <w:lang w:eastAsia="en-US"/>
        </w:rPr>
      </w:pPr>
      <w:r w:rsidRPr="0030591F">
        <w:rPr>
          <w:rFonts w:eastAsia="Calibri" w:cs="Times New Roman"/>
          <w:caps/>
          <w:color w:val="000000" w:themeColor="text1"/>
          <w:lang w:eastAsia="en-US"/>
        </w:rPr>
        <w:t>RAFAEL GUIBSON DA SILVA</w:t>
      </w:r>
    </w:p>
    <w:p w14:paraId="4D84CB14" w14:textId="77777777" w:rsidR="00EA3AC8" w:rsidRPr="00EA3AC8" w:rsidRDefault="00EA3AC8" w:rsidP="00EA3AC8">
      <w:pPr>
        <w:suppressAutoHyphens w:val="0"/>
        <w:ind w:firstLine="0"/>
        <w:jc w:val="center"/>
        <w:rPr>
          <w:rFonts w:eastAsia="Calibri" w:cs="Times New Roman"/>
          <w:color w:val="FF0000"/>
          <w:lang w:eastAsia="en-US"/>
        </w:rPr>
      </w:pPr>
    </w:p>
    <w:p w14:paraId="7A6F9973" w14:textId="77777777" w:rsidR="00EA3AC8" w:rsidRPr="00EA3AC8" w:rsidRDefault="00EA3AC8" w:rsidP="00EA3AC8">
      <w:pPr>
        <w:suppressAutoHyphens w:val="0"/>
        <w:ind w:firstLine="0"/>
        <w:jc w:val="center"/>
        <w:rPr>
          <w:rFonts w:eastAsia="Calibri" w:cs="Times New Roman"/>
          <w:color w:val="FF0000"/>
          <w:lang w:eastAsia="en-US"/>
        </w:rPr>
      </w:pPr>
    </w:p>
    <w:p w14:paraId="265ED328" w14:textId="77777777" w:rsidR="00EA3AC8" w:rsidRPr="00EA3AC8" w:rsidRDefault="00EA3AC8" w:rsidP="00EA3AC8">
      <w:pPr>
        <w:suppressAutoHyphens w:val="0"/>
        <w:ind w:firstLine="0"/>
        <w:jc w:val="center"/>
        <w:rPr>
          <w:rFonts w:eastAsia="Calibri" w:cs="Times New Roman"/>
          <w:color w:val="FF0000"/>
          <w:lang w:eastAsia="en-US"/>
        </w:rPr>
      </w:pPr>
    </w:p>
    <w:p w14:paraId="1ED75B1B" w14:textId="77777777" w:rsidR="00EA3AC8" w:rsidRPr="00EA3AC8" w:rsidRDefault="00EA3AC8" w:rsidP="00EA3AC8">
      <w:pPr>
        <w:suppressAutoHyphens w:val="0"/>
        <w:ind w:firstLine="0"/>
        <w:jc w:val="center"/>
        <w:rPr>
          <w:rFonts w:eastAsia="Calibri" w:cs="Times New Roman"/>
          <w:color w:val="FF0000"/>
          <w:lang w:eastAsia="en-US"/>
        </w:rPr>
      </w:pPr>
    </w:p>
    <w:p w14:paraId="46CEEFC7" w14:textId="77777777" w:rsidR="00EA3AC8" w:rsidRPr="00EA3AC8" w:rsidRDefault="00EA3AC8" w:rsidP="00EA3AC8">
      <w:pPr>
        <w:suppressAutoHyphens w:val="0"/>
        <w:ind w:firstLine="0"/>
        <w:jc w:val="center"/>
        <w:rPr>
          <w:rFonts w:eastAsia="Calibri" w:cs="Times New Roman"/>
          <w:color w:val="FF0000"/>
          <w:lang w:eastAsia="en-US"/>
        </w:rPr>
      </w:pPr>
    </w:p>
    <w:p w14:paraId="0BD17E63" w14:textId="77777777" w:rsidR="00EA3AC8" w:rsidRPr="00EA3AC8" w:rsidRDefault="00EA3AC8" w:rsidP="00EA3AC8">
      <w:pPr>
        <w:suppressAutoHyphens w:val="0"/>
        <w:ind w:firstLine="0"/>
        <w:jc w:val="center"/>
        <w:rPr>
          <w:rFonts w:eastAsia="Calibri" w:cs="Times New Roman"/>
          <w:color w:val="FF0000"/>
          <w:lang w:eastAsia="en-US"/>
        </w:rPr>
      </w:pPr>
    </w:p>
    <w:p w14:paraId="7EEA4E50" w14:textId="77777777" w:rsidR="00EA3AC8" w:rsidRPr="00EA3AC8" w:rsidRDefault="00EA3AC8" w:rsidP="00EA3AC8">
      <w:pPr>
        <w:suppressAutoHyphens w:val="0"/>
        <w:ind w:firstLine="0"/>
        <w:jc w:val="center"/>
        <w:rPr>
          <w:rFonts w:eastAsia="Calibri" w:cs="Times New Roman"/>
          <w:color w:val="FF0000"/>
          <w:lang w:eastAsia="en-US"/>
        </w:rPr>
      </w:pPr>
    </w:p>
    <w:p w14:paraId="4EB06F79" w14:textId="77777777" w:rsidR="0030591F" w:rsidRPr="0030591F" w:rsidRDefault="0030591F" w:rsidP="0030591F">
      <w:pPr>
        <w:suppressAutoHyphens w:val="0"/>
        <w:ind w:firstLine="0"/>
        <w:jc w:val="center"/>
        <w:rPr>
          <w:rFonts w:eastAsia="Calibri" w:cs="Times New Roman"/>
          <w:color w:val="000000" w:themeColor="text1"/>
          <w:lang w:eastAsia="en-US"/>
        </w:rPr>
      </w:pPr>
      <w:r w:rsidRPr="0030591F">
        <w:rPr>
          <w:rFonts w:eastAsia="Calibri" w:cs="Times New Roman"/>
          <w:color w:val="000000" w:themeColor="text1"/>
          <w:lang w:eastAsia="en-US"/>
        </w:rPr>
        <w:t>Telemetria e Ciência de Dados nas Operações Agrícolas:</w:t>
      </w:r>
    </w:p>
    <w:p w14:paraId="737E3DB5" w14:textId="61B15E01" w:rsidR="00EA3AC8" w:rsidRPr="0030591F" w:rsidRDefault="0030591F" w:rsidP="0030591F">
      <w:pPr>
        <w:suppressAutoHyphens w:val="0"/>
        <w:ind w:firstLine="0"/>
        <w:jc w:val="center"/>
        <w:rPr>
          <w:rFonts w:eastAsia="Calibri" w:cs="Times New Roman"/>
          <w:color w:val="000000" w:themeColor="text1"/>
          <w:lang w:eastAsia="en-US"/>
        </w:rPr>
      </w:pPr>
      <w:r w:rsidRPr="0030591F">
        <w:rPr>
          <w:rFonts w:eastAsia="Calibri" w:cs="Times New Roman"/>
          <w:color w:val="000000" w:themeColor="text1"/>
          <w:lang w:eastAsia="en-US"/>
        </w:rPr>
        <w:t>Análise sistemática de abordagens para eficiência operacional e apoio ao planejamento rural</w:t>
      </w:r>
    </w:p>
    <w:p w14:paraId="4D124C41" w14:textId="77777777" w:rsidR="00EA3AC8" w:rsidRPr="00EA3AC8" w:rsidRDefault="00EA3AC8" w:rsidP="00EA3AC8">
      <w:pPr>
        <w:suppressAutoHyphens w:val="0"/>
        <w:ind w:firstLine="0"/>
        <w:jc w:val="left"/>
        <w:rPr>
          <w:rFonts w:eastAsia="Calibri" w:cs="Times New Roman"/>
          <w:color w:val="FF0000"/>
          <w:lang w:eastAsia="en-US"/>
        </w:rPr>
      </w:pPr>
    </w:p>
    <w:p w14:paraId="52042B0F" w14:textId="77777777" w:rsidR="00EA3AC8" w:rsidRPr="00EA3AC8" w:rsidRDefault="00EA3AC8" w:rsidP="00EA3AC8">
      <w:pPr>
        <w:suppressAutoHyphens w:val="0"/>
        <w:ind w:firstLine="0"/>
        <w:jc w:val="left"/>
        <w:rPr>
          <w:rFonts w:eastAsia="Calibri" w:cs="Times New Roman"/>
          <w:color w:val="FF0000"/>
          <w:lang w:eastAsia="en-US"/>
        </w:rPr>
      </w:pPr>
    </w:p>
    <w:p w14:paraId="04F4C94D" w14:textId="77777777" w:rsidR="00EA3AC8" w:rsidRPr="00EA3AC8" w:rsidRDefault="00EA3AC8" w:rsidP="00EA3AC8">
      <w:pPr>
        <w:suppressAutoHyphens w:val="0"/>
        <w:ind w:firstLine="0"/>
        <w:jc w:val="left"/>
        <w:rPr>
          <w:rFonts w:eastAsia="Calibri" w:cs="Times New Roman"/>
          <w:color w:val="FF0000"/>
          <w:lang w:eastAsia="en-US"/>
        </w:rPr>
      </w:pPr>
    </w:p>
    <w:p w14:paraId="3DDB4333" w14:textId="77777777" w:rsidR="00EA3AC8" w:rsidRPr="00EA3AC8" w:rsidRDefault="00EA3AC8" w:rsidP="00EA3AC8">
      <w:pPr>
        <w:suppressAutoHyphens w:val="0"/>
        <w:ind w:firstLine="0"/>
        <w:jc w:val="left"/>
        <w:rPr>
          <w:rFonts w:eastAsia="Calibri" w:cs="Times New Roman"/>
          <w:color w:val="FF0000"/>
          <w:lang w:eastAsia="en-US"/>
        </w:rPr>
      </w:pPr>
    </w:p>
    <w:p w14:paraId="1FADC629" w14:textId="77777777" w:rsidR="00EA3AC8" w:rsidRPr="00EA3AC8" w:rsidRDefault="00EA3AC8" w:rsidP="00EA3AC8">
      <w:pPr>
        <w:suppressAutoHyphens w:val="0"/>
        <w:ind w:firstLine="0"/>
        <w:jc w:val="left"/>
        <w:rPr>
          <w:rFonts w:eastAsia="Calibri" w:cs="Times New Roman"/>
          <w:color w:val="FF0000"/>
          <w:lang w:eastAsia="en-US"/>
        </w:rPr>
      </w:pPr>
    </w:p>
    <w:p w14:paraId="6897C312" w14:textId="77777777" w:rsidR="00EA3AC8" w:rsidRPr="00EA3AC8" w:rsidRDefault="00EA3AC8" w:rsidP="00EA3AC8">
      <w:pPr>
        <w:suppressAutoHyphens w:val="0"/>
        <w:ind w:firstLine="0"/>
        <w:jc w:val="left"/>
        <w:rPr>
          <w:rFonts w:eastAsia="Calibri" w:cs="Times New Roman"/>
          <w:color w:val="FF0000"/>
          <w:lang w:eastAsia="en-US"/>
        </w:rPr>
      </w:pPr>
    </w:p>
    <w:p w14:paraId="212381E0" w14:textId="77777777" w:rsidR="00EA3AC8" w:rsidRPr="00EA3AC8" w:rsidRDefault="00EA3AC8" w:rsidP="00EA3AC8">
      <w:pPr>
        <w:suppressAutoHyphens w:val="0"/>
        <w:ind w:firstLine="0"/>
        <w:jc w:val="left"/>
        <w:rPr>
          <w:rFonts w:eastAsia="Calibri" w:cs="Times New Roman"/>
          <w:color w:val="FF0000"/>
          <w:lang w:eastAsia="en-US"/>
        </w:rPr>
      </w:pPr>
    </w:p>
    <w:p w14:paraId="6A3A3D46" w14:textId="77777777" w:rsidR="00EA3AC8" w:rsidRPr="00EA3AC8" w:rsidRDefault="00EA3AC8" w:rsidP="00EA3AC8">
      <w:pPr>
        <w:suppressAutoHyphens w:val="0"/>
        <w:ind w:firstLine="0"/>
        <w:jc w:val="left"/>
        <w:rPr>
          <w:rFonts w:eastAsia="Calibri" w:cs="Times New Roman"/>
          <w:color w:val="FF0000"/>
          <w:lang w:eastAsia="en-US"/>
        </w:rPr>
      </w:pPr>
    </w:p>
    <w:p w14:paraId="574D8A88" w14:textId="77777777" w:rsidR="00EA3AC8" w:rsidRPr="00EA3AC8" w:rsidRDefault="00EA3AC8" w:rsidP="00EA3AC8">
      <w:pPr>
        <w:suppressAutoHyphens w:val="0"/>
        <w:ind w:firstLine="0"/>
        <w:jc w:val="left"/>
        <w:rPr>
          <w:rFonts w:eastAsia="Calibri" w:cs="Times New Roman"/>
          <w:color w:val="FF0000"/>
          <w:lang w:eastAsia="en-US"/>
        </w:rPr>
      </w:pPr>
    </w:p>
    <w:p w14:paraId="54C87705" w14:textId="77777777" w:rsidR="00EA3AC8" w:rsidRPr="00EA3AC8" w:rsidRDefault="00EA3AC8" w:rsidP="00EA3AC8">
      <w:pPr>
        <w:suppressAutoHyphens w:val="0"/>
        <w:ind w:firstLine="0"/>
        <w:jc w:val="left"/>
        <w:rPr>
          <w:rFonts w:eastAsia="Calibri" w:cs="Times New Roman"/>
          <w:color w:val="FF0000"/>
          <w:lang w:eastAsia="en-US"/>
        </w:rPr>
      </w:pPr>
    </w:p>
    <w:p w14:paraId="298ADF12" w14:textId="77777777" w:rsidR="00EA3AC8" w:rsidRPr="00EA3AC8" w:rsidRDefault="00EA3AC8" w:rsidP="00EA3AC8">
      <w:pPr>
        <w:suppressAutoHyphens w:val="0"/>
        <w:ind w:firstLine="0"/>
        <w:jc w:val="left"/>
        <w:rPr>
          <w:rFonts w:eastAsia="Calibri" w:cs="Times New Roman"/>
          <w:color w:val="FF0000"/>
          <w:lang w:eastAsia="en-US"/>
        </w:rPr>
      </w:pPr>
    </w:p>
    <w:p w14:paraId="4F9C90BA" w14:textId="055EC90D" w:rsidR="00EA3AC8" w:rsidRPr="00EA3AC8" w:rsidRDefault="0030591F" w:rsidP="002C219F">
      <w:pPr>
        <w:shd w:val="clear" w:color="auto" w:fill="FFFFFF" w:themeFill="background1"/>
        <w:suppressAutoHyphens w:val="0"/>
        <w:ind w:firstLine="0"/>
        <w:jc w:val="center"/>
        <w:rPr>
          <w:rFonts w:eastAsia="Calibri" w:cs="Times New Roman"/>
          <w:color w:val="FF0000"/>
          <w:lang w:eastAsia="en-US"/>
        </w:rPr>
      </w:pPr>
      <w:r>
        <w:t>Anápolis</w:t>
      </w:r>
      <w:r w:rsidR="00EA3AC8" w:rsidRPr="00EA3AC8">
        <w:rPr>
          <w:rFonts w:eastAsia="Calibri" w:cs="Times New Roman"/>
          <w:color w:val="FF0000"/>
          <w:lang w:eastAsia="en-US"/>
        </w:rPr>
        <w:br/>
      </w:r>
      <w:r w:rsidR="006D092A" w:rsidRPr="002C219F">
        <w:rPr>
          <w:color w:val="000000" w:themeColor="text1"/>
        </w:rPr>
        <w:t>Outubro</w:t>
      </w:r>
      <w:r>
        <w:t>, 2025</w:t>
      </w:r>
      <w:r w:rsidR="00EA3AC8" w:rsidRPr="00EA3AC8">
        <w:rPr>
          <w:rFonts w:eastAsia="Calibri" w:cs="Times New Roman"/>
          <w:color w:val="FF0000"/>
          <w:lang w:eastAsia="en-US"/>
        </w:rPr>
        <w:br w:type="page"/>
      </w:r>
    </w:p>
    <w:p w14:paraId="44690B95"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0F2E2359" w14:textId="77777777" w:rsidR="00FE7A06" w:rsidRPr="00EA3AC8" w:rsidRDefault="00FE7A06" w:rsidP="00FE7A06">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w:t>
      </w:r>
      <w:r>
        <w:rPr>
          <w:rFonts w:eastAsia="Calibri" w:cs="Times New Roman"/>
          <w:color w:val="auto"/>
          <w:lang w:eastAsia="en-US"/>
        </w:rPr>
        <w:t>CENTRAL – ANÁPOLIS CET</w:t>
      </w:r>
      <w:r w:rsidRPr="00EA3AC8">
        <w:rPr>
          <w:rFonts w:eastAsia="Calibri" w:cs="Times New Roman"/>
          <w:color w:val="auto"/>
          <w:lang w:eastAsia="en-US"/>
        </w:rPr>
        <w:t xml:space="preserve"> </w:t>
      </w:r>
    </w:p>
    <w:p w14:paraId="28907425"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48C48888" w14:textId="77777777" w:rsidR="00EA3AC8" w:rsidRPr="00EA3AC8" w:rsidRDefault="00EA3AC8" w:rsidP="00EA3AC8">
      <w:pPr>
        <w:suppressAutoHyphens w:val="0"/>
        <w:ind w:firstLine="0"/>
        <w:jc w:val="center"/>
        <w:rPr>
          <w:rFonts w:eastAsia="Calibri" w:cs="Times New Roman"/>
          <w:color w:val="auto"/>
          <w:lang w:eastAsia="en-US"/>
        </w:rPr>
      </w:pPr>
    </w:p>
    <w:p w14:paraId="36B6A21F" w14:textId="77777777" w:rsidR="00EA3AC8" w:rsidRPr="00EA3AC8" w:rsidRDefault="00EA3AC8" w:rsidP="00EA3AC8">
      <w:pPr>
        <w:suppressAutoHyphens w:val="0"/>
        <w:ind w:firstLine="0"/>
        <w:jc w:val="center"/>
        <w:rPr>
          <w:rFonts w:eastAsia="Calibri" w:cs="Times New Roman"/>
          <w:color w:val="auto"/>
          <w:lang w:eastAsia="en-US"/>
        </w:rPr>
      </w:pPr>
    </w:p>
    <w:p w14:paraId="17765B80" w14:textId="77777777" w:rsidR="00EA3AC8" w:rsidRPr="00EA3AC8" w:rsidRDefault="00EA3AC8" w:rsidP="00EA3AC8">
      <w:pPr>
        <w:suppressAutoHyphens w:val="0"/>
        <w:ind w:firstLine="0"/>
        <w:jc w:val="center"/>
        <w:rPr>
          <w:rFonts w:eastAsia="Calibri" w:cs="Times New Roman"/>
          <w:color w:val="auto"/>
          <w:lang w:eastAsia="en-US"/>
        </w:rPr>
      </w:pPr>
    </w:p>
    <w:p w14:paraId="32A107FB" w14:textId="77777777" w:rsidR="00EA3AC8" w:rsidRPr="00EA3AC8" w:rsidRDefault="00EA3AC8" w:rsidP="00EA3AC8">
      <w:pPr>
        <w:suppressAutoHyphens w:val="0"/>
        <w:ind w:firstLine="0"/>
        <w:jc w:val="center"/>
        <w:rPr>
          <w:rFonts w:eastAsia="Calibri" w:cs="Times New Roman"/>
          <w:color w:val="auto"/>
          <w:lang w:eastAsia="en-US"/>
        </w:rPr>
      </w:pPr>
    </w:p>
    <w:p w14:paraId="175F2CDE" w14:textId="77777777" w:rsidR="0030591F" w:rsidRPr="0030591F" w:rsidRDefault="0030591F" w:rsidP="0030591F">
      <w:pPr>
        <w:suppressAutoHyphens w:val="0"/>
        <w:ind w:firstLine="0"/>
        <w:jc w:val="center"/>
        <w:rPr>
          <w:rFonts w:eastAsia="Calibri" w:cs="Times New Roman"/>
          <w:color w:val="000000" w:themeColor="text1"/>
          <w:lang w:eastAsia="en-US"/>
        </w:rPr>
      </w:pPr>
      <w:r w:rsidRPr="0030591F">
        <w:rPr>
          <w:rFonts w:eastAsia="Calibri" w:cs="Times New Roman"/>
          <w:caps/>
          <w:color w:val="000000" w:themeColor="text1"/>
          <w:lang w:eastAsia="en-US"/>
        </w:rPr>
        <w:t>RAFAEL GUIBSON DA SILVA</w:t>
      </w:r>
    </w:p>
    <w:p w14:paraId="53114F98" w14:textId="77777777" w:rsidR="00EA3AC8" w:rsidRPr="00EA3AC8" w:rsidRDefault="00EA3AC8" w:rsidP="00EA3AC8">
      <w:pPr>
        <w:suppressAutoHyphens w:val="0"/>
        <w:ind w:firstLine="0"/>
        <w:jc w:val="center"/>
        <w:rPr>
          <w:rFonts w:eastAsia="Calibri" w:cs="Times New Roman"/>
          <w:color w:val="FF0000"/>
          <w:lang w:eastAsia="en-US"/>
        </w:rPr>
      </w:pPr>
    </w:p>
    <w:p w14:paraId="7B525470" w14:textId="77777777" w:rsidR="0030591F" w:rsidRPr="0030591F" w:rsidRDefault="0030591F" w:rsidP="0030591F">
      <w:pPr>
        <w:suppressAutoHyphens w:val="0"/>
        <w:ind w:firstLine="0"/>
        <w:jc w:val="center"/>
        <w:rPr>
          <w:rFonts w:eastAsia="Calibri" w:cs="Times New Roman"/>
          <w:color w:val="000000" w:themeColor="text1"/>
          <w:lang w:eastAsia="en-US"/>
        </w:rPr>
      </w:pPr>
      <w:r w:rsidRPr="0030591F">
        <w:rPr>
          <w:rFonts w:eastAsia="Calibri" w:cs="Times New Roman"/>
          <w:color w:val="000000" w:themeColor="text1"/>
          <w:lang w:eastAsia="en-US"/>
        </w:rPr>
        <w:t>Telemetria e Ciência de Dados nas Operações Agrícolas:</w:t>
      </w:r>
    </w:p>
    <w:p w14:paraId="207E47A6" w14:textId="77777777" w:rsidR="0030591F" w:rsidRPr="0030591F" w:rsidRDefault="0030591F" w:rsidP="0030591F">
      <w:pPr>
        <w:suppressAutoHyphens w:val="0"/>
        <w:ind w:firstLine="0"/>
        <w:jc w:val="center"/>
        <w:rPr>
          <w:rFonts w:eastAsia="Calibri" w:cs="Times New Roman"/>
          <w:color w:val="000000" w:themeColor="text1"/>
          <w:lang w:eastAsia="en-US"/>
        </w:rPr>
      </w:pPr>
      <w:r w:rsidRPr="0030591F">
        <w:rPr>
          <w:rFonts w:eastAsia="Calibri" w:cs="Times New Roman"/>
          <w:color w:val="000000" w:themeColor="text1"/>
          <w:lang w:eastAsia="en-US"/>
        </w:rPr>
        <w:t>Análise sistemática de abordagens para eficiência operacional e apoio ao planejamento rural</w:t>
      </w:r>
    </w:p>
    <w:p w14:paraId="03E0E0BB" w14:textId="77777777" w:rsidR="00ED41F9" w:rsidRPr="00EA3AC8" w:rsidRDefault="00ED41F9" w:rsidP="00ED41F9">
      <w:pPr>
        <w:suppressAutoHyphens w:val="0"/>
        <w:ind w:firstLine="0"/>
        <w:jc w:val="center"/>
        <w:rPr>
          <w:rFonts w:eastAsia="Calibri" w:cs="Times New Roman"/>
          <w:color w:val="FF0000"/>
          <w:lang w:eastAsia="en-US"/>
        </w:rPr>
      </w:pPr>
    </w:p>
    <w:p w14:paraId="651A2013" w14:textId="77777777" w:rsidR="00EA3AC8" w:rsidRPr="00EA3AC8" w:rsidRDefault="00EA3AC8" w:rsidP="00EA3AC8">
      <w:pPr>
        <w:suppressAutoHyphens w:val="0"/>
        <w:ind w:firstLine="0"/>
        <w:jc w:val="center"/>
        <w:rPr>
          <w:rFonts w:eastAsia="Calibri" w:cs="Times New Roman"/>
          <w:color w:val="FF0000"/>
          <w:lang w:eastAsia="en-US"/>
        </w:rPr>
      </w:pPr>
    </w:p>
    <w:p w14:paraId="364D774F" w14:textId="77777777" w:rsidR="00EA3AC8" w:rsidRPr="00EA3AC8" w:rsidRDefault="00EA3AC8" w:rsidP="00EA3AC8">
      <w:pPr>
        <w:suppressAutoHyphens w:val="0"/>
        <w:jc w:val="center"/>
        <w:rPr>
          <w:rFonts w:eastAsia="Calibri" w:cs="Times New Roman"/>
          <w:color w:val="FF0000"/>
          <w:lang w:eastAsia="en-US"/>
        </w:rPr>
      </w:pPr>
    </w:p>
    <w:p w14:paraId="54E6D595" w14:textId="77777777" w:rsidR="00EA3AC8" w:rsidRPr="00EA3AC8" w:rsidRDefault="00EA3AC8" w:rsidP="00EA3AC8">
      <w:pPr>
        <w:suppressAutoHyphens w:val="0"/>
        <w:jc w:val="center"/>
        <w:rPr>
          <w:rFonts w:eastAsia="Calibri" w:cs="Times New Roman"/>
          <w:color w:val="FF0000"/>
          <w:lang w:eastAsia="en-US"/>
        </w:rPr>
      </w:pPr>
    </w:p>
    <w:p w14:paraId="32672C43" w14:textId="77777777" w:rsidR="00EA3AC8" w:rsidRDefault="00EA3AC8" w:rsidP="00EA3AC8">
      <w:pPr>
        <w:suppressAutoHyphens w:val="0"/>
        <w:ind w:firstLine="0"/>
        <w:rPr>
          <w:color w:val="000000" w:themeColor="text1"/>
        </w:rPr>
      </w:pPr>
    </w:p>
    <w:p w14:paraId="4409CBAD" w14:textId="77777777" w:rsidR="00824C19" w:rsidRDefault="00824C19" w:rsidP="00EA3AC8">
      <w:pPr>
        <w:suppressAutoHyphens w:val="0"/>
        <w:ind w:firstLine="0"/>
        <w:rPr>
          <w:color w:val="000000" w:themeColor="text1"/>
        </w:rPr>
      </w:pPr>
    </w:p>
    <w:p w14:paraId="007C4F50" w14:textId="77777777" w:rsidR="00824C19" w:rsidRDefault="00824C19" w:rsidP="00EA3AC8">
      <w:pPr>
        <w:suppressAutoHyphens w:val="0"/>
        <w:ind w:firstLine="0"/>
        <w:rPr>
          <w:color w:val="000000" w:themeColor="text1"/>
        </w:rPr>
      </w:pPr>
    </w:p>
    <w:p w14:paraId="32F33BAA" w14:textId="77777777" w:rsidR="00824C19" w:rsidRDefault="00824C19" w:rsidP="00EA3AC8">
      <w:pPr>
        <w:suppressAutoHyphens w:val="0"/>
        <w:ind w:firstLine="0"/>
        <w:rPr>
          <w:color w:val="000000" w:themeColor="text1"/>
        </w:rPr>
      </w:pPr>
    </w:p>
    <w:p w14:paraId="405A7FB8" w14:textId="77777777" w:rsidR="00824C19" w:rsidRPr="00EA3AC8" w:rsidRDefault="00824C19" w:rsidP="00EA3AC8">
      <w:pPr>
        <w:suppressAutoHyphens w:val="0"/>
        <w:ind w:firstLine="0"/>
        <w:rPr>
          <w:rFonts w:eastAsia="Calibri" w:cs="Times New Roman"/>
          <w:color w:val="FF0000"/>
          <w:lang w:eastAsia="en-US"/>
        </w:rPr>
      </w:pPr>
    </w:p>
    <w:p w14:paraId="3B19D9E3" w14:textId="77777777" w:rsidR="00EA3AC8" w:rsidRPr="00EA3AC8" w:rsidRDefault="00EA3AC8" w:rsidP="00EA3AC8">
      <w:pPr>
        <w:suppressAutoHyphens w:val="0"/>
        <w:rPr>
          <w:rFonts w:eastAsia="Calibri" w:cs="Times New Roman"/>
          <w:color w:val="auto"/>
          <w:lang w:eastAsia="en-US"/>
        </w:rPr>
      </w:pPr>
    </w:p>
    <w:p w14:paraId="69C8A13E" w14:textId="77777777" w:rsidR="00EA3AC8" w:rsidRPr="00EA3AC8" w:rsidRDefault="00EA3AC8" w:rsidP="00EA3AC8">
      <w:pPr>
        <w:suppressAutoHyphens w:val="0"/>
        <w:rPr>
          <w:rFonts w:eastAsia="Calibri" w:cs="Times New Roman"/>
          <w:color w:val="auto"/>
          <w:lang w:eastAsia="en-US"/>
        </w:rPr>
      </w:pPr>
    </w:p>
    <w:p w14:paraId="50DEC82D" w14:textId="77777777" w:rsidR="00EA3AC8" w:rsidRPr="00EA3AC8" w:rsidRDefault="00EA3AC8" w:rsidP="00EA3AC8">
      <w:pPr>
        <w:suppressAutoHyphens w:val="0"/>
        <w:rPr>
          <w:rFonts w:eastAsia="Calibri" w:cs="Times New Roman"/>
          <w:color w:val="auto"/>
          <w:lang w:eastAsia="en-US"/>
        </w:rPr>
      </w:pPr>
    </w:p>
    <w:p w14:paraId="0DB23B78" w14:textId="055CE04C"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Pr="0030591F">
        <w:rPr>
          <w:rFonts w:eastAsia="Calibri" w:cs="Times New Roman"/>
          <w:color w:val="000000" w:themeColor="text1"/>
          <w:lang w:eastAsia="en-US"/>
        </w:rPr>
        <w:t xml:space="preserve">Ms. </w:t>
      </w:r>
      <w:r w:rsidR="0030591F" w:rsidRPr="0030591F">
        <w:rPr>
          <w:rFonts w:eastAsia="Calibri" w:cs="Times New Roman"/>
          <w:color w:val="000000" w:themeColor="text1"/>
          <w:lang w:eastAsia="en-US"/>
        </w:rPr>
        <w:t>Márcio Giovane Cunha Fernandes</w:t>
      </w:r>
    </w:p>
    <w:p w14:paraId="09A02B43" w14:textId="77777777" w:rsidR="00EA3AC8" w:rsidRPr="00EA3AC8" w:rsidRDefault="00EA3AC8" w:rsidP="00EA3AC8">
      <w:pPr>
        <w:suppressAutoHyphens w:val="0"/>
        <w:jc w:val="center"/>
        <w:rPr>
          <w:rFonts w:eastAsia="Calibri" w:cs="Times New Roman"/>
          <w:color w:val="FF6600"/>
          <w:lang w:eastAsia="en-US"/>
        </w:rPr>
      </w:pPr>
    </w:p>
    <w:p w14:paraId="60A85373" w14:textId="77777777" w:rsidR="00EA3AC8" w:rsidRPr="00EA3AC8" w:rsidRDefault="00EA3AC8" w:rsidP="00EA3AC8">
      <w:pPr>
        <w:suppressAutoHyphens w:val="0"/>
        <w:jc w:val="center"/>
        <w:rPr>
          <w:rFonts w:eastAsia="Calibri" w:cs="Times New Roman"/>
          <w:color w:val="FF6600"/>
          <w:lang w:eastAsia="en-US"/>
        </w:rPr>
      </w:pPr>
    </w:p>
    <w:p w14:paraId="34963FC4" w14:textId="77777777" w:rsidR="00EA3AC8" w:rsidRPr="00EA3AC8" w:rsidRDefault="00EA3AC8" w:rsidP="00EA3AC8">
      <w:pPr>
        <w:suppressAutoHyphens w:val="0"/>
        <w:jc w:val="center"/>
        <w:rPr>
          <w:rFonts w:eastAsia="Calibri" w:cs="Times New Roman"/>
          <w:color w:val="FF6600"/>
          <w:lang w:eastAsia="en-US"/>
        </w:rPr>
      </w:pPr>
    </w:p>
    <w:p w14:paraId="031905A5" w14:textId="77777777" w:rsidR="00EA3AC8" w:rsidRPr="00EA3AC8" w:rsidRDefault="00EA3AC8" w:rsidP="00EA3AC8">
      <w:pPr>
        <w:suppressAutoHyphens w:val="0"/>
        <w:jc w:val="center"/>
        <w:rPr>
          <w:rFonts w:eastAsia="Calibri" w:cs="Times New Roman"/>
          <w:color w:val="FF6600"/>
          <w:lang w:eastAsia="en-US"/>
        </w:rPr>
      </w:pPr>
    </w:p>
    <w:p w14:paraId="71FA2A55" w14:textId="77777777" w:rsidR="00EA3AC8" w:rsidRPr="00EA3AC8" w:rsidRDefault="00EA3AC8" w:rsidP="00EA3AC8">
      <w:pPr>
        <w:suppressAutoHyphens w:val="0"/>
        <w:jc w:val="center"/>
        <w:rPr>
          <w:rFonts w:eastAsia="Calibri" w:cs="Times New Roman"/>
          <w:color w:val="FF6600"/>
          <w:lang w:eastAsia="en-US"/>
        </w:rPr>
      </w:pPr>
    </w:p>
    <w:p w14:paraId="25370335" w14:textId="77777777" w:rsidR="00EA3AC8" w:rsidRPr="00EA3AC8" w:rsidRDefault="00EA3AC8" w:rsidP="00EA3AC8">
      <w:pPr>
        <w:suppressAutoHyphens w:val="0"/>
        <w:jc w:val="center"/>
        <w:rPr>
          <w:rFonts w:eastAsia="Calibri" w:cs="Times New Roman"/>
          <w:color w:val="FF6600"/>
          <w:lang w:eastAsia="en-US"/>
        </w:rPr>
      </w:pPr>
    </w:p>
    <w:p w14:paraId="23F4407D" w14:textId="62E9AA68" w:rsidR="00BC1D9B" w:rsidRDefault="0030591F" w:rsidP="00BC1D9B">
      <w:pPr>
        <w:suppressAutoHyphens w:val="0"/>
        <w:ind w:firstLine="0"/>
        <w:jc w:val="center"/>
        <w:rPr>
          <w:rFonts w:eastAsia="Calibri" w:cs="Times New Roman"/>
          <w:color w:val="FF0000"/>
          <w:lang w:eastAsia="en-US"/>
        </w:rPr>
      </w:pPr>
      <w:r>
        <w:t>Anápolis</w:t>
      </w:r>
      <w:r w:rsidRPr="00EA3AC8">
        <w:rPr>
          <w:rFonts w:eastAsia="Calibri" w:cs="Times New Roman"/>
          <w:color w:val="FF0000"/>
          <w:lang w:eastAsia="en-US"/>
        </w:rPr>
        <w:br/>
      </w:r>
      <w:r w:rsidR="006D092A">
        <w:t>Outubro</w:t>
      </w:r>
      <w:r>
        <w:t>, 2025</w:t>
      </w:r>
    </w:p>
    <w:p w14:paraId="30BB4B8E" w14:textId="5CA84F28" w:rsidR="005E5A64" w:rsidRPr="009C30B3" w:rsidRDefault="005E5A64" w:rsidP="00DD6F1A">
      <w:pPr>
        <w:pStyle w:val="BancaTese"/>
        <w:pBdr>
          <w:top w:val="none" w:sz="0" w:space="0" w:color="auto"/>
        </w:pBdr>
        <w:rPr>
          <w:rFonts w:eastAsia="Calibri"/>
          <w:lang w:val="pt-BR" w:eastAsia="en-US"/>
        </w:rPr>
      </w:pPr>
    </w:p>
    <w:p w14:paraId="517A9C32" w14:textId="77777777" w:rsidR="00E77C29" w:rsidRDefault="00E77C29" w:rsidP="007B4D50">
      <w:pPr>
        <w:pStyle w:val="Ttulo"/>
        <w:rPr>
          <w:rStyle w:val="TtulodoLivro"/>
          <w:b/>
          <w:bCs/>
          <w:smallCaps w:val="0"/>
          <w:spacing w:val="0"/>
        </w:rPr>
        <w:sectPr w:rsidR="00E77C29" w:rsidSect="00E77C29">
          <w:headerReference w:type="default" r:id="rId8"/>
          <w:pgSz w:w="11905" w:h="16837" w:code="9"/>
          <w:pgMar w:top="1701" w:right="1134" w:bottom="1134" w:left="1701" w:header="1259" w:footer="720" w:gutter="0"/>
          <w:pgNumType w:start="0"/>
          <w:cols w:space="720"/>
          <w:docGrid w:linePitch="360"/>
        </w:sectPr>
      </w:pPr>
      <w:bookmarkStart w:id="0" w:name="_Toc200402386"/>
    </w:p>
    <w:p w14:paraId="31AC7261" w14:textId="77777777" w:rsidR="007B4D50" w:rsidRPr="00F50F65" w:rsidRDefault="007B4D50" w:rsidP="00F50F65">
      <w:pPr>
        <w:pStyle w:val="Ttulo"/>
        <w:rPr>
          <w:rStyle w:val="TtulodoLivro"/>
          <w:b/>
          <w:bCs/>
          <w:smallCaps w:val="0"/>
          <w:spacing w:val="0"/>
        </w:rPr>
      </w:pPr>
      <w:bookmarkStart w:id="1" w:name="_Toc200403653"/>
      <w:bookmarkStart w:id="2" w:name="_Toc211876901"/>
      <w:r w:rsidRPr="00F50F65">
        <w:rPr>
          <w:rStyle w:val="TtulodoLivro"/>
          <w:b/>
          <w:bCs/>
          <w:smallCaps w:val="0"/>
          <w:spacing w:val="0"/>
        </w:rPr>
        <w:lastRenderedPageBreak/>
        <w:t>RESUMO</w:t>
      </w:r>
      <w:bookmarkEnd w:id="0"/>
      <w:bookmarkEnd w:id="1"/>
      <w:bookmarkEnd w:id="2"/>
    </w:p>
    <w:p w14:paraId="3EFF438B" w14:textId="7E702A2D" w:rsidR="00A222A2" w:rsidRPr="00A222A2" w:rsidRDefault="00A222A2" w:rsidP="00C77548">
      <w:r w:rsidRPr="00A222A2">
        <w:t>O presente estudo teve como objetivo avaliar a aplicação da telemetria integrada à ciência de dados como ferramenta para o gerenciamento e otimização das operações mecanizadas agrícolas, com ênfase nas atividades de pulverização e colheita mecanizada de soja. Foram analisadas duas safras consecutivas (2022 e 2023), nas quais os dados operacionais foram coletados por sensores embarcados em maquinários agrícolas, integrados ao barramento CAN e sincronizados com receptores</w:t>
      </w:r>
      <w:r w:rsidR="00905641">
        <w:t xml:space="preserve"> embarcado</w:t>
      </w:r>
      <w:r w:rsidRPr="00A222A2">
        <w:t xml:space="preserve"> e estações meteorológicas automáticas. As informações, registradas a cada segundo, incluíram variáveis hidráulicas, mecânicas e ambientais, permitindo análises espaciais e temporais de alta resolução.</w:t>
      </w:r>
    </w:p>
    <w:p w14:paraId="61CEF91F" w14:textId="77777777" w:rsidR="00A222A2" w:rsidRPr="00A222A2" w:rsidRDefault="00A222A2" w:rsidP="00C77548">
      <w:r w:rsidRPr="00A222A2">
        <w:t>Os dados foram processados e normalizados em ambiente Python, utilizando as bibliotecas Pandas, NumPy, Matplotlib, Seaborn e Scikit-Learn. As análises incluíram estatísticas descritivas, correlações de Pearson, regressões lineares e modelagem preditiva via Random Forest. Os resultados mostraram que a eficiência operacional (COE) foi fortemente influenciada pelas variáveis hidráulicas, especialmente vazão e pressão da bomba, que apresentaram correlação superior a 0,75 com o desempenho geral das operações. Mapas de calor e análises espaciais revelaram zonas críticas de perda de eficiência associadas à instabilidade hidráulica e à redução da velocidade de deslocamento.</w:t>
      </w:r>
    </w:p>
    <w:p w14:paraId="5C37FAFE" w14:textId="77777777" w:rsidR="00A222A2" w:rsidRPr="00A222A2" w:rsidRDefault="00A222A2" w:rsidP="00C77548">
      <w:r w:rsidRPr="00A222A2">
        <w:t>O modelo de Regressão Linear apresentou desempenho satisfatório (R² = 0,9346), enquanto o Random Forest demonstrou maior precisão (R² = 0,9800), evidenciando sua capacidade de capturar relações não lineares entre as variáveis. As variáveis mais relevantes para a eficiência foram a vazão (32%), a pressão da bomba (27%) e a rotação do motor (18%), com influência marginal das condições ambientais (&lt;5%). Essa hierarquização das variáveis confirma o papel predominante do sistema hidráulico sobre o desempenho global.</w:t>
      </w:r>
    </w:p>
    <w:p w14:paraId="6AA4CF38" w14:textId="77777777" w:rsidR="00A222A2" w:rsidRPr="00A222A2" w:rsidRDefault="00A222A2" w:rsidP="00C77548">
      <w:r w:rsidRPr="00A222A2">
        <w:t>Conclui-se que a análise de dados aplicada à telemetria agrícola representa uma alternativa eficaz e estratégica para o gerenciamento das operações mecanizadas. A integração entre ciência de dados, sensoriamento e automação proporciona uma compreensão aprofundada do comportamento operacional das máquinas, permitindo otimizar recursos, antecipar falhas e planejar ações corretivas com base em evidências. Assim, a adoção de metodologias baseadas em dados contribui para a sustentabilidade e a eficiência da agricultura moderna, transformando grandes volumes de dados em conhecimento útil para a tomada de decisão.</w:t>
      </w:r>
    </w:p>
    <w:p w14:paraId="3FACC583" w14:textId="77777777" w:rsidR="007B4D50" w:rsidRPr="007B4D50" w:rsidRDefault="007B4D50" w:rsidP="007B4D50">
      <w:pPr>
        <w:suppressAutoHyphens w:val="0"/>
        <w:spacing w:line="240" w:lineRule="auto"/>
        <w:ind w:firstLine="0"/>
        <w:jc w:val="left"/>
        <w:rPr>
          <w:rStyle w:val="TtulodoLivro"/>
          <w:b w:val="0"/>
          <w:bCs w:val="0"/>
          <w:smallCaps w:val="0"/>
          <w:spacing w:val="0"/>
        </w:rPr>
      </w:pPr>
    </w:p>
    <w:p w14:paraId="620DF46C" w14:textId="77777777" w:rsidR="007B4D50" w:rsidRPr="007B4D50" w:rsidRDefault="007B4D50" w:rsidP="007B4D50">
      <w:pPr>
        <w:suppressAutoHyphens w:val="0"/>
        <w:spacing w:line="240" w:lineRule="auto"/>
        <w:ind w:firstLine="0"/>
        <w:jc w:val="left"/>
        <w:rPr>
          <w:rStyle w:val="TtulodoLivro"/>
          <w:b w:val="0"/>
          <w:bCs w:val="0"/>
          <w:smallCaps w:val="0"/>
          <w:spacing w:val="0"/>
        </w:rPr>
      </w:pPr>
    </w:p>
    <w:p w14:paraId="5A5D8016" w14:textId="22415E35" w:rsidR="007B4D50" w:rsidRDefault="007B4D50" w:rsidP="007B4D50">
      <w:pPr>
        <w:suppressAutoHyphens w:val="0"/>
        <w:spacing w:line="240" w:lineRule="auto"/>
        <w:ind w:firstLine="0"/>
        <w:jc w:val="left"/>
        <w:rPr>
          <w:rStyle w:val="TtulodoLivro"/>
          <w:b w:val="0"/>
          <w:bCs w:val="0"/>
          <w:smallCaps w:val="0"/>
          <w:spacing w:val="0"/>
        </w:rPr>
      </w:pPr>
      <w:r w:rsidRPr="007B4D50">
        <w:rPr>
          <w:rStyle w:val="TtulodoLivro"/>
          <w:b w:val="0"/>
          <w:bCs w:val="0"/>
          <w:smallCaps w:val="0"/>
          <w:spacing w:val="0"/>
        </w:rPr>
        <w:t xml:space="preserve">Palavras-chave: </w:t>
      </w:r>
      <w:r w:rsidR="006839B3">
        <w:rPr>
          <w:rStyle w:val="TtulodoLivro"/>
          <w:b w:val="0"/>
          <w:bCs w:val="0"/>
          <w:smallCaps w:val="0"/>
          <w:spacing w:val="0"/>
        </w:rPr>
        <w:t xml:space="preserve">agricultura de precisão, operações agrícolas, </w:t>
      </w:r>
      <w:r w:rsidR="006839B3">
        <w:t>a</w:t>
      </w:r>
      <w:r w:rsidR="006839B3" w:rsidRPr="006839B3">
        <w:t>nálise operacional</w:t>
      </w:r>
      <w:r w:rsidR="006839B3">
        <w:t>, g</w:t>
      </w:r>
      <w:r w:rsidR="006839B3" w:rsidRPr="006839B3">
        <w:t>estão agrícola inteligente</w:t>
      </w:r>
      <w:r w:rsidR="006839B3">
        <w:t>, otimização de pulverização, agricultura 4.0.</w:t>
      </w:r>
    </w:p>
    <w:p w14:paraId="540984AA" w14:textId="77777777" w:rsidR="001A5323" w:rsidRDefault="001A5323" w:rsidP="007B4D50">
      <w:pPr>
        <w:suppressAutoHyphens w:val="0"/>
        <w:spacing w:line="240" w:lineRule="auto"/>
        <w:ind w:firstLine="0"/>
        <w:jc w:val="left"/>
        <w:rPr>
          <w:rStyle w:val="TtulodoLivro"/>
          <w:b w:val="0"/>
          <w:bCs w:val="0"/>
          <w:smallCaps w:val="0"/>
          <w:spacing w:val="0"/>
        </w:rPr>
      </w:pPr>
    </w:p>
    <w:p w14:paraId="29D521A6" w14:textId="77777777" w:rsidR="001A5323" w:rsidRDefault="001A5323" w:rsidP="007B4D50">
      <w:pPr>
        <w:suppressAutoHyphens w:val="0"/>
        <w:spacing w:line="240" w:lineRule="auto"/>
        <w:ind w:firstLine="0"/>
        <w:jc w:val="left"/>
        <w:rPr>
          <w:rStyle w:val="TtulodoLivro"/>
          <w:b w:val="0"/>
          <w:bCs w:val="0"/>
          <w:smallCaps w:val="0"/>
          <w:spacing w:val="0"/>
        </w:rPr>
      </w:pPr>
    </w:p>
    <w:p w14:paraId="5DD28941" w14:textId="77777777" w:rsidR="001A5323" w:rsidRDefault="001A5323" w:rsidP="007B4D50">
      <w:pPr>
        <w:suppressAutoHyphens w:val="0"/>
        <w:spacing w:line="240" w:lineRule="auto"/>
        <w:ind w:firstLine="0"/>
        <w:jc w:val="left"/>
        <w:rPr>
          <w:rStyle w:val="TtulodoLivro"/>
          <w:b w:val="0"/>
          <w:bCs w:val="0"/>
          <w:smallCaps w:val="0"/>
          <w:spacing w:val="0"/>
        </w:rPr>
      </w:pPr>
    </w:p>
    <w:p w14:paraId="0001D5A0" w14:textId="77777777" w:rsidR="001A5323" w:rsidRDefault="001A5323" w:rsidP="007B4D50">
      <w:pPr>
        <w:suppressAutoHyphens w:val="0"/>
        <w:spacing w:line="240" w:lineRule="auto"/>
        <w:ind w:firstLine="0"/>
        <w:jc w:val="left"/>
        <w:rPr>
          <w:rStyle w:val="TtulodoLivro"/>
          <w:b w:val="0"/>
          <w:bCs w:val="0"/>
          <w:smallCaps w:val="0"/>
          <w:spacing w:val="0"/>
        </w:rPr>
      </w:pPr>
    </w:p>
    <w:p w14:paraId="49A99211" w14:textId="77777777" w:rsidR="001A5323" w:rsidRPr="009C30B3" w:rsidRDefault="001A5323" w:rsidP="009D4974">
      <w:pPr>
        <w:pStyle w:val="Ttulo"/>
        <w:rPr>
          <w:rStyle w:val="TtulodoLivro"/>
          <w:b/>
          <w:bCs/>
          <w:smallCaps w:val="0"/>
          <w:spacing w:val="0"/>
          <w:lang w:val="en-US"/>
        </w:rPr>
      </w:pPr>
      <w:bookmarkStart w:id="3" w:name="_Toc200402387"/>
      <w:bookmarkStart w:id="4" w:name="_Toc200403654"/>
      <w:bookmarkStart w:id="5" w:name="_Toc211876902"/>
      <w:r w:rsidRPr="009C30B3">
        <w:rPr>
          <w:rStyle w:val="TtulodoLivro"/>
          <w:b/>
          <w:bCs/>
          <w:smallCaps w:val="0"/>
          <w:spacing w:val="0"/>
          <w:lang w:val="en-US"/>
        </w:rPr>
        <w:lastRenderedPageBreak/>
        <w:t>ABSTRACT</w:t>
      </w:r>
      <w:bookmarkEnd w:id="3"/>
      <w:bookmarkEnd w:id="4"/>
      <w:bookmarkEnd w:id="5"/>
    </w:p>
    <w:p w14:paraId="4CD6BB71" w14:textId="361209D6" w:rsidR="00A222A2" w:rsidRPr="00A222A2" w:rsidRDefault="00A222A2" w:rsidP="00C77548">
      <w:pPr>
        <w:rPr>
          <w:lang w:val="en-US"/>
        </w:rPr>
      </w:pPr>
      <w:r w:rsidRPr="00A222A2">
        <w:rPr>
          <w:lang w:val="en-US"/>
        </w:rPr>
        <w:t xml:space="preserve">This study aimed to evaluate the application of telemetry integrated with data science as a tool for managing and optimizing mechanized agricultural operations, focusing on soybean spraying and harvesting activities. Data were collected during two consecutive crop seasons (2022 and 2023) using embedded sensors connected to the CAN bus system, synchronized with </w:t>
      </w:r>
      <w:r w:rsidR="00905641" w:rsidRPr="00905641">
        <w:rPr>
          <w:lang w:val="en-US"/>
        </w:rPr>
        <w:t>embedded</w:t>
      </w:r>
      <w:r w:rsidR="00905641">
        <w:rPr>
          <w:lang w:val="en-US"/>
        </w:rPr>
        <w:t xml:space="preserve"> </w:t>
      </w:r>
      <w:r w:rsidRPr="00A222A2">
        <w:rPr>
          <w:lang w:val="en-US"/>
        </w:rPr>
        <w:t>receivers and automatic weather stations. The telemetry records, captured every second, included hydraulic, mechanical, and environmental variables, enabling high-resolution spatial and temporal analyses.</w:t>
      </w:r>
    </w:p>
    <w:p w14:paraId="64E1B87D" w14:textId="77777777" w:rsidR="00A222A2" w:rsidRPr="00A222A2" w:rsidRDefault="00A222A2" w:rsidP="00C77548">
      <w:pPr>
        <w:rPr>
          <w:lang w:val="en-US"/>
        </w:rPr>
      </w:pPr>
      <w:r w:rsidRPr="00A222A2">
        <w:rPr>
          <w:lang w:val="en-US"/>
        </w:rPr>
        <w:t>Data preprocessing and normalization were carried out in Python using the Pandas, NumPy, Matplotlib, Seaborn, and Scikit-Learn libraries. The analytical approach comprised descriptive statistics, Pearson correlation, linear regressions, and predictive modeling via Random Forest. Results indicated that operational efficiency (COE) was strongly influenced by hydraulic parameters—particularly flow rate and pump pressure—which showed correlations above 0.75 with overall performance. Heatmaps and spatial analyses identified efficiency loss zones related to hydraulic instability and reduced operational speed.</w:t>
      </w:r>
    </w:p>
    <w:p w14:paraId="426F7677" w14:textId="77777777" w:rsidR="00A222A2" w:rsidRPr="00A222A2" w:rsidRDefault="00A222A2" w:rsidP="00C77548">
      <w:pPr>
        <w:rPr>
          <w:lang w:val="en-US"/>
        </w:rPr>
      </w:pPr>
      <w:r w:rsidRPr="00A222A2">
        <w:rPr>
          <w:lang w:val="en-US"/>
        </w:rPr>
        <w:t xml:space="preserve">The Linear Regression model achieved satisfactory accuracy (R² = 0.9346), while the Random Forest model demonstrated superior performance (R² = 0.9800), confirming its ability to capture nonlinear relationships among variables. The most influential factors for efficiency were </w:t>
      </w:r>
      <w:proofErr w:type="gramStart"/>
      <w:r w:rsidRPr="00A222A2">
        <w:rPr>
          <w:lang w:val="en-US"/>
        </w:rPr>
        <w:t>flow</w:t>
      </w:r>
      <w:proofErr w:type="gramEnd"/>
      <w:r w:rsidRPr="00A222A2">
        <w:rPr>
          <w:lang w:val="en-US"/>
        </w:rPr>
        <w:t xml:space="preserve"> rate (32%), pump pressure (27%), and engine rotation (18%), whereas environmental variables had marginal effects (&lt;5%). These findings highlight the dominant influence of the hydraulic system on operational performance.</w:t>
      </w:r>
    </w:p>
    <w:p w14:paraId="49209204" w14:textId="77777777" w:rsidR="00A222A2" w:rsidRPr="00A222A2" w:rsidRDefault="00A222A2" w:rsidP="00C77548">
      <w:pPr>
        <w:rPr>
          <w:lang w:val="en-US"/>
        </w:rPr>
      </w:pPr>
      <w:r w:rsidRPr="00A222A2">
        <w:rPr>
          <w:lang w:val="en-US"/>
        </w:rPr>
        <w:t>In conclusion, data analysis applied to agricultural telemetry proves to be an effective and strategic approach for managing mechanized field operations. The integration of data science, sensing, and automation enables a deeper understanding of machinery behavior, supporting resource optimization, failure anticipation, and evidence-based decision-making. Therefore, the adoption of data-driven methodologies contributes to greater sustainability and efficiency in modern agriculture, transforming large datasets into actionable insights for operational improvement.</w:t>
      </w:r>
    </w:p>
    <w:p w14:paraId="0955762A" w14:textId="77777777" w:rsidR="001A5323" w:rsidRPr="009C30B3" w:rsidRDefault="001A5323" w:rsidP="001A5323">
      <w:pPr>
        <w:suppressAutoHyphens w:val="0"/>
        <w:spacing w:line="240" w:lineRule="auto"/>
        <w:ind w:firstLine="0"/>
        <w:jc w:val="left"/>
        <w:rPr>
          <w:rStyle w:val="TtulodoLivro"/>
          <w:b w:val="0"/>
          <w:bCs w:val="0"/>
          <w:smallCaps w:val="0"/>
          <w:spacing w:val="0"/>
          <w:lang w:val="en-US"/>
        </w:rPr>
      </w:pPr>
    </w:p>
    <w:p w14:paraId="1E6F325D" w14:textId="77777777" w:rsidR="001A5323" w:rsidRPr="009C30B3" w:rsidRDefault="001A5323" w:rsidP="001A5323">
      <w:pPr>
        <w:suppressAutoHyphens w:val="0"/>
        <w:spacing w:line="240" w:lineRule="auto"/>
        <w:ind w:firstLine="0"/>
        <w:jc w:val="left"/>
        <w:rPr>
          <w:rStyle w:val="TtulodoLivro"/>
          <w:b w:val="0"/>
          <w:bCs w:val="0"/>
          <w:smallCaps w:val="0"/>
          <w:spacing w:val="0"/>
          <w:lang w:val="en-US"/>
        </w:rPr>
      </w:pPr>
    </w:p>
    <w:p w14:paraId="008D23E5" w14:textId="77777777" w:rsidR="001A5323" w:rsidRDefault="001A5323" w:rsidP="001A5323">
      <w:pPr>
        <w:suppressAutoHyphens w:val="0"/>
        <w:spacing w:line="240" w:lineRule="auto"/>
        <w:ind w:firstLine="0"/>
        <w:jc w:val="left"/>
        <w:rPr>
          <w:lang w:val="en-US"/>
        </w:rPr>
      </w:pPr>
      <w:r w:rsidRPr="009C30B3">
        <w:rPr>
          <w:rStyle w:val="TtulodoLivro"/>
          <w:b w:val="0"/>
          <w:bCs w:val="0"/>
          <w:smallCaps w:val="0"/>
          <w:spacing w:val="0"/>
          <w:lang w:val="en-US"/>
        </w:rPr>
        <w:t xml:space="preserve">Keywords: </w:t>
      </w:r>
      <w:r w:rsidR="006839B3" w:rsidRPr="006839B3">
        <w:rPr>
          <w:lang w:val="en-US"/>
        </w:rPr>
        <w:t>precision agriculture, agricultural operations, operational analysis, smart farm management, spray optimization, agriculture 4.0.</w:t>
      </w:r>
    </w:p>
    <w:p w14:paraId="33FBE67C" w14:textId="77777777" w:rsidR="008F2D02" w:rsidRDefault="008F2D02" w:rsidP="001A5323">
      <w:pPr>
        <w:suppressAutoHyphens w:val="0"/>
        <w:spacing w:line="240" w:lineRule="auto"/>
        <w:ind w:firstLine="0"/>
        <w:jc w:val="left"/>
        <w:rPr>
          <w:lang w:val="en-US"/>
        </w:rPr>
      </w:pPr>
    </w:p>
    <w:p w14:paraId="55917DFC" w14:textId="0330E3A1" w:rsidR="002604E7" w:rsidRDefault="002604E7" w:rsidP="002604E7">
      <w:pPr>
        <w:suppressAutoHyphens w:val="0"/>
        <w:spacing w:line="240" w:lineRule="auto"/>
        <w:ind w:firstLine="0"/>
        <w:jc w:val="left"/>
        <w:rPr>
          <w:b/>
        </w:rPr>
      </w:pPr>
      <w:bookmarkStart w:id="6" w:name="_Toc444850041"/>
      <w:bookmarkStart w:id="7" w:name="_Toc444865707"/>
      <w:r w:rsidRPr="002604E7">
        <w:rPr>
          <w:b/>
        </w:rPr>
        <w:t xml:space="preserve">LISTA DE </w:t>
      </w:r>
      <w:bookmarkEnd w:id="6"/>
      <w:bookmarkEnd w:id="7"/>
      <w:r>
        <w:rPr>
          <w:b/>
        </w:rPr>
        <w:t>GRÁFICOS</w:t>
      </w:r>
    </w:p>
    <w:p w14:paraId="63D8232C" w14:textId="77777777" w:rsidR="002604E7" w:rsidRDefault="002604E7" w:rsidP="002604E7">
      <w:pPr>
        <w:suppressAutoHyphens w:val="0"/>
        <w:spacing w:line="240" w:lineRule="auto"/>
        <w:ind w:firstLine="0"/>
        <w:jc w:val="left"/>
        <w:rPr>
          <w:b/>
        </w:rPr>
      </w:pPr>
    </w:p>
    <w:bookmarkStart w:id="8" w:name="_Toc211875695"/>
    <w:bookmarkStart w:id="9" w:name="_Toc211875892"/>
    <w:bookmarkStart w:id="10" w:name="_Toc211876104"/>
    <w:p w14:paraId="4260A565" w14:textId="65342982"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r>
        <w:rPr>
          <w:b/>
        </w:rPr>
        <w:fldChar w:fldCharType="begin"/>
      </w:r>
      <w:r>
        <w:rPr>
          <w:b/>
        </w:rPr>
        <w:instrText xml:space="preserve"> TOC \h \z \c "Gráfico" </w:instrText>
      </w:r>
      <w:r>
        <w:rPr>
          <w:b/>
        </w:rPr>
        <w:fldChar w:fldCharType="separate"/>
      </w:r>
      <w:hyperlink w:anchor="_Toc211876533" w:history="1">
        <w:r w:rsidRPr="00EE2554">
          <w:rPr>
            <w:rStyle w:val="Hyperlink"/>
            <w:noProof/>
          </w:rPr>
          <w:t>Gráfico 1. Mapa Comparativo Espacial: COE vs. Velocidade Média.</w:t>
        </w:r>
        <w:r>
          <w:rPr>
            <w:rStyle w:val="Hyperlink"/>
            <w:noProof/>
          </w:rPr>
          <w:t>........</w:t>
        </w:r>
        <w:r>
          <w:rPr>
            <w:noProof/>
            <w:webHidden/>
          </w:rPr>
          <w:tab/>
        </w:r>
        <w:r>
          <w:rPr>
            <w:noProof/>
            <w:webHidden/>
          </w:rPr>
          <w:fldChar w:fldCharType="begin"/>
        </w:r>
        <w:r>
          <w:rPr>
            <w:noProof/>
            <w:webHidden/>
          </w:rPr>
          <w:instrText xml:space="preserve"> PAGEREF _Toc211876533 \h </w:instrText>
        </w:r>
        <w:r>
          <w:rPr>
            <w:noProof/>
            <w:webHidden/>
          </w:rPr>
        </w:r>
        <w:r>
          <w:rPr>
            <w:noProof/>
            <w:webHidden/>
          </w:rPr>
          <w:fldChar w:fldCharType="separate"/>
        </w:r>
        <w:r w:rsidR="003372A6">
          <w:rPr>
            <w:noProof/>
            <w:webHidden/>
          </w:rPr>
          <w:t>26</w:t>
        </w:r>
        <w:r>
          <w:rPr>
            <w:noProof/>
            <w:webHidden/>
          </w:rPr>
          <w:fldChar w:fldCharType="end"/>
        </w:r>
      </w:hyperlink>
    </w:p>
    <w:p w14:paraId="10B5E0A5" w14:textId="26B0BCEE"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34" w:history="1">
        <w:r w:rsidRPr="00EE2554">
          <w:rPr>
            <w:rStyle w:val="Hyperlink"/>
            <w:noProof/>
          </w:rPr>
          <w:t>Gráfico 2. Mapa Comparativo Espacial: COE vs. Vazão Média (L/min).</w:t>
        </w:r>
        <w:r>
          <w:rPr>
            <w:rStyle w:val="Hyperlink"/>
            <w:noProof/>
          </w:rPr>
          <w:t>..</w:t>
        </w:r>
        <w:r>
          <w:rPr>
            <w:noProof/>
            <w:webHidden/>
          </w:rPr>
          <w:tab/>
        </w:r>
        <w:r>
          <w:rPr>
            <w:noProof/>
            <w:webHidden/>
          </w:rPr>
          <w:fldChar w:fldCharType="begin"/>
        </w:r>
        <w:r>
          <w:rPr>
            <w:noProof/>
            <w:webHidden/>
          </w:rPr>
          <w:instrText xml:space="preserve"> PAGEREF _Toc211876534 \h </w:instrText>
        </w:r>
        <w:r>
          <w:rPr>
            <w:noProof/>
            <w:webHidden/>
          </w:rPr>
        </w:r>
        <w:r>
          <w:rPr>
            <w:noProof/>
            <w:webHidden/>
          </w:rPr>
          <w:fldChar w:fldCharType="separate"/>
        </w:r>
        <w:r w:rsidR="003372A6">
          <w:rPr>
            <w:noProof/>
            <w:webHidden/>
          </w:rPr>
          <w:t>27</w:t>
        </w:r>
        <w:r>
          <w:rPr>
            <w:noProof/>
            <w:webHidden/>
          </w:rPr>
          <w:fldChar w:fldCharType="end"/>
        </w:r>
      </w:hyperlink>
    </w:p>
    <w:p w14:paraId="2C77E253" w14:textId="4AC99AB8"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35" w:history="1">
        <w:r w:rsidRPr="00EE2554">
          <w:rPr>
            <w:rStyle w:val="Hyperlink"/>
            <w:noProof/>
          </w:rPr>
          <w:t>Gráfico 3. Mapa de Variabilidade Operacional</w:t>
        </w:r>
        <w:r>
          <w:rPr>
            <w:rStyle w:val="Hyperlink"/>
            <w:noProof/>
          </w:rPr>
          <w:t>...........................................</w:t>
        </w:r>
        <w:r>
          <w:rPr>
            <w:noProof/>
            <w:webHidden/>
          </w:rPr>
          <w:tab/>
        </w:r>
        <w:r>
          <w:rPr>
            <w:noProof/>
            <w:webHidden/>
          </w:rPr>
          <w:fldChar w:fldCharType="begin"/>
        </w:r>
        <w:r>
          <w:rPr>
            <w:noProof/>
            <w:webHidden/>
          </w:rPr>
          <w:instrText xml:space="preserve"> PAGEREF _Toc211876535 \h </w:instrText>
        </w:r>
        <w:r>
          <w:rPr>
            <w:noProof/>
            <w:webHidden/>
          </w:rPr>
        </w:r>
        <w:r>
          <w:rPr>
            <w:noProof/>
            <w:webHidden/>
          </w:rPr>
          <w:fldChar w:fldCharType="separate"/>
        </w:r>
        <w:r w:rsidR="003372A6">
          <w:rPr>
            <w:noProof/>
            <w:webHidden/>
          </w:rPr>
          <w:t>28</w:t>
        </w:r>
        <w:r>
          <w:rPr>
            <w:noProof/>
            <w:webHidden/>
          </w:rPr>
          <w:fldChar w:fldCharType="end"/>
        </w:r>
      </w:hyperlink>
    </w:p>
    <w:p w14:paraId="0E324F77" w14:textId="6E5E6B4B"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36" w:history="1">
        <w:r w:rsidRPr="00EE2554">
          <w:rPr>
            <w:rStyle w:val="Hyperlink"/>
            <w:noProof/>
          </w:rPr>
          <w:t>Gráfico 4. Correlação de Pearson entre CV da Vazão e COE médio.</w:t>
        </w:r>
        <w:r>
          <w:rPr>
            <w:rStyle w:val="Hyperlink"/>
            <w:noProof/>
          </w:rPr>
          <w:t>.........</w:t>
        </w:r>
        <w:r>
          <w:rPr>
            <w:noProof/>
            <w:webHidden/>
          </w:rPr>
          <w:tab/>
        </w:r>
        <w:r>
          <w:rPr>
            <w:noProof/>
            <w:webHidden/>
          </w:rPr>
          <w:fldChar w:fldCharType="begin"/>
        </w:r>
        <w:r>
          <w:rPr>
            <w:noProof/>
            <w:webHidden/>
          </w:rPr>
          <w:instrText xml:space="preserve"> PAGEREF _Toc211876536 \h </w:instrText>
        </w:r>
        <w:r>
          <w:rPr>
            <w:noProof/>
            <w:webHidden/>
          </w:rPr>
        </w:r>
        <w:r>
          <w:rPr>
            <w:noProof/>
            <w:webHidden/>
          </w:rPr>
          <w:fldChar w:fldCharType="separate"/>
        </w:r>
        <w:r w:rsidR="003372A6">
          <w:rPr>
            <w:noProof/>
            <w:webHidden/>
          </w:rPr>
          <w:t>29</w:t>
        </w:r>
        <w:r>
          <w:rPr>
            <w:noProof/>
            <w:webHidden/>
          </w:rPr>
          <w:fldChar w:fldCharType="end"/>
        </w:r>
      </w:hyperlink>
    </w:p>
    <w:p w14:paraId="3B1F3C62" w14:textId="3E60366C"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37" w:history="1">
        <w:r w:rsidRPr="00EE2554">
          <w:rPr>
            <w:rStyle w:val="Hyperlink"/>
            <w:noProof/>
          </w:rPr>
          <w:t>Gráfico 5. Coeficiente de Determinação (R²)</w:t>
        </w:r>
        <w:r>
          <w:rPr>
            <w:rStyle w:val="Hyperlink"/>
            <w:noProof/>
          </w:rPr>
          <w:t>..............................................</w:t>
        </w:r>
        <w:r>
          <w:rPr>
            <w:noProof/>
            <w:webHidden/>
          </w:rPr>
          <w:tab/>
        </w:r>
        <w:r>
          <w:rPr>
            <w:noProof/>
            <w:webHidden/>
          </w:rPr>
          <w:fldChar w:fldCharType="begin"/>
        </w:r>
        <w:r>
          <w:rPr>
            <w:noProof/>
            <w:webHidden/>
          </w:rPr>
          <w:instrText xml:space="preserve"> PAGEREF _Toc211876537 \h </w:instrText>
        </w:r>
        <w:r>
          <w:rPr>
            <w:noProof/>
            <w:webHidden/>
          </w:rPr>
        </w:r>
        <w:r>
          <w:rPr>
            <w:noProof/>
            <w:webHidden/>
          </w:rPr>
          <w:fldChar w:fldCharType="separate"/>
        </w:r>
        <w:r w:rsidR="003372A6">
          <w:rPr>
            <w:noProof/>
            <w:webHidden/>
          </w:rPr>
          <w:t>31</w:t>
        </w:r>
        <w:r>
          <w:rPr>
            <w:noProof/>
            <w:webHidden/>
          </w:rPr>
          <w:fldChar w:fldCharType="end"/>
        </w:r>
      </w:hyperlink>
    </w:p>
    <w:p w14:paraId="385C3F43" w14:textId="0D01909B"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38" w:history="1">
        <w:r w:rsidRPr="00EE2554">
          <w:rPr>
            <w:rStyle w:val="Hyperlink"/>
            <w:noProof/>
          </w:rPr>
          <w:t>Gráfico 6. Erro Absoluto Médio (MAE)</w:t>
        </w:r>
        <w:r>
          <w:rPr>
            <w:rStyle w:val="Hyperlink"/>
            <w:noProof/>
          </w:rPr>
          <w:t>......................................................</w:t>
        </w:r>
        <w:r>
          <w:rPr>
            <w:noProof/>
            <w:webHidden/>
          </w:rPr>
          <w:tab/>
        </w:r>
        <w:r>
          <w:rPr>
            <w:noProof/>
            <w:webHidden/>
          </w:rPr>
          <w:fldChar w:fldCharType="begin"/>
        </w:r>
        <w:r>
          <w:rPr>
            <w:noProof/>
            <w:webHidden/>
          </w:rPr>
          <w:instrText xml:space="preserve"> PAGEREF _Toc211876538 \h </w:instrText>
        </w:r>
        <w:r>
          <w:rPr>
            <w:noProof/>
            <w:webHidden/>
          </w:rPr>
        </w:r>
        <w:r>
          <w:rPr>
            <w:noProof/>
            <w:webHidden/>
          </w:rPr>
          <w:fldChar w:fldCharType="separate"/>
        </w:r>
        <w:r w:rsidR="003372A6">
          <w:rPr>
            <w:noProof/>
            <w:webHidden/>
          </w:rPr>
          <w:t>32</w:t>
        </w:r>
        <w:r>
          <w:rPr>
            <w:noProof/>
            <w:webHidden/>
          </w:rPr>
          <w:fldChar w:fldCharType="end"/>
        </w:r>
      </w:hyperlink>
    </w:p>
    <w:p w14:paraId="45F3C801" w14:textId="1C76DC98"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39" w:history="1">
        <w:r w:rsidRPr="00EE2554">
          <w:rPr>
            <w:rStyle w:val="Hyperlink"/>
            <w:noProof/>
          </w:rPr>
          <w:t>Gráfico 7. Raiz do Erro Quadrático Médio (RMSE)</w:t>
        </w:r>
        <w:r>
          <w:rPr>
            <w:rStyle w:val="Hyperlink"/>
            <w:noProof/>
          </w:rPr>
          <w:t>...................................</w:t>
        </w:r>
        <w:r>
          <w:rPr>
            <w:noProof/>
            <w:webHidden/>
          </w:rPr>
          <w:tab/>
        </w:r>
        <w:r>
          <w:rPr>
            <w:noProof/>
            <w:webHidden/>
          </w:rPr>
          <w:fldChar w:fldCharType="begin"/>
        </w:r>
        <w:r>
          <w:rPr>
            <w:noProof/>
            <w:webHidden/>
          </w:rPr>
          <w:instrText xml:space="preserve"> PAGEREF _Toc211876539 \h </w:instrText>
        </w:r>
        <w:r>
          <w:rPr>
            <w:noProof/>
            <w:webHidden/>
          </w:rPr>
        </w:r>
        <w:r>
          <w:rPr>
            <w:noProof/>
            <w:webHidden/>
          </w:rPr>
          <w:fldChar w:fldCharType="separate"/>
        </w:r>
        <w:r w:rsidR="003372A6">
          <w:rPr>
            <w:noProof/>
            <w:webHidden/>
          </w:rPr>
          <w:t>33</w:t>
        </w:r>
        <w:r>
          <w:rPr>
            <w:noProof/>
            <w:webHidden/>
          </w:rPr>
          <w:fldChar w:fldCharType="end"/>
        </w:r>
      </w:hyperlink>
    </w:p>
    <w:p w14:paraId="344C9FF6" w14:textId="7D99F625"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40" w:history="1">
        <w:r w:rsidRPr="00EE2554">
          <w:rPr>
            <w:rStyle w:val="Hyperlink"/>
            <w:noProof/>
          </w:rPr>
          <w:t>Gráfico 8. Importância relativa das variáveis no modelo Random Forest.</w:t>
        </w:r>
        <w:r>
          <w:rPr>
            <w:rStyle w:val="Hyperlink"/>
            <w:noProof/>
          </w:rPr>
          <w:t>..</w:t>
        </w:r>
        <w:r>
          <w:rPr>
            <w:noProof/>
            <w:webHidden/>
          </w:rPr>
          <w:tab/>
        </w:r>
        <w:r>
          <w:rPr>
            <w:noProof/>
            <w:webHidden/>
          </w:rPr>
          <w:fldChar w:fldCharType="begin"/>
        </w:r>
        <w:r>
          <w:rPr>
            <w:noProof/>
            <w:webHidden/>
          </w:rPr>
          <w:instrText xml:space="preserve"> PAGEREF _Toc211876540 \h </w:instrText>
        </w:r>
        <w:r>
          <w:rPr>
            <w:noProof/>
            <w:webHidden/>
          </w:rPr>
        </w:r>
        <w:r>
          <w:rPr>
            <w:noProof/>
            <w:webHidden/>
          </w:rPr>
          <w:fldChar w:fldCharType="separate"/>
        </w:r>
        <w:r w:rsidR="003372A6">
          <w:rPr>
            <w:noProof/>
            <w:webHidden/>
          </w:rPr>
          <w:t>34</w:t>
        </w:r>
        <w:r>
          <w:rPr>
            <w:noProof/>
            <w:webHidden/>
          </w:rPr>
          <w:fldChar w:fldCharType="end"/>
        </w:r>
      </w:hyperlink>
    </w:p>
    <w:p w14:paraId="7AA172C9" w14:textId="03E4920A" w:rsidR="002604E7" w:rsidRDefault="002604E7">
      <w:pPr>
        <w:pStyle w:val="ndicedeilustraes"/>
        <w:rPr>
          <w:rFonts w:asciiTheme="minorHAnsi" w:eastAsiaTheme="minorEastAsia" w:hAnsiTheme="minorHAnsi" w:cstheme="minorBidi"/>
          <w:noProof/>
          <w:color w:val="auto"/>
          <w:kern w:val="2"/>
          <w:lang w:eastAsia="pt-BR"/>
          <w14:ligatures w14:val="standardContextual"/>
        </w:rPr>
      </w:pPr>
      <w:hyperlink w:anchor="_Toc211876541" w:history="1">
        <w:r w:rsidRPr="00EE2554">
          <w:rPr>
            <w:rStyle w:val="Hyperlink"/>
            <w:noProof/>
          </w:rPr>
          <w:t>Gráfico 9. Correlação Hierárquica entre Variáveis Operacionais</w:t>
        </w:r>
        <w:r>
          <w:rPr>
            <w:rStyle w:val="Hyperlink"/>
            <w:noProof/>
          </w:rPr>
          <w:t>................</w:t>
        </w:r>
        <w:r>
          <w:rPr>
            <w:noProof/>
            <w:webHidden/>
          </w:rPr>
          <w:tab/>
        </w:r>
        <w:r>
          <w:rPr>
            <w:noProof/>
            <w:webHidden/>
          </w:rPr>
          <w:fldChar w:fldCharType="begin"/>
        </w:r>
        <w:r>
          <w:rPr>
            <w:noProof/>
            <w:webHidden/>
          </w:rPr>
          <w:instrText xml:space="preserve"> PAGEREF _Toc211876541 \h </w:instrText>
        </w:r>
        <w:r>
          <w:rPr>
            <w:noProof/>
            <w:webHidden/>
          </w:rPr>
        </w:r>
        <w:r>
          <w:rPr>
            <w:noProof/>
            <w:webHidden/>
          </w:rPr>
          <w:fldChar w:fldCharType="separate"/>
        </w:r>
        <w:r w:rsidR="003372A6">
          <w:rPr>
            <w:noProof/>
            <w:webHidden/>
          </w:rPr>
          <w:t>35</w:t>
        </w:r>
        <w:r>
          <w:rPr>
            <w:noProof/>
            <w:webHidden/>
          </w:rPr>
          <w:fldChar w:fldCharType="end"/>
        </w:r>
      </w:hyperlink>
    </w:p>
    <w:p w14:paraId="69A34441" w14:textId="1EBD81BB" w:rsidR="002604E7" w:rsidRPr="002604E7" w:rsidRDefault="002604E7" w:rsidP="002604E7">
      <w:pPr>
        <w:suppressAutoHyphens w:val="0"/>
        <w:spacing w:line="240" w:lineRule="auto"/>
        <w:ind w:firstLine="0"/>
        <w:jc w:val="left"/>
        <w:rPr>
          <w:b/>
        </w:rPr>
      </w:pPr>
      <w:r>
        <w:rPr>
          <w:b/>
        </w:rPr>
        <w:fldChar w:fldCharType="end"/>
      </w:r>
    </w:p>
    <w:p w14:paraId="04D95623" w14:textId="77777777" w:rsidR="008F2D02" w:rsidRPr="002604E7" w:rsidRDefault="008F2D02" w:rsidP="001A5323">
      <w:pPr>
        <w:suppressAutoHyphens w:val="0"/>
        <w:spacing w:line="240" w:lineRule="auto"/>
        <w:ind w:firstLine="0"/>
        <w:jc w:val="left"/>
        <w:rPr>
          <w:rStyle w:val="TtulodoLivro"/>
          <w:b w:val="0"/>
          <w:bCs w:val="0"/>
          <w:smallCaps w:val="0"/>
          <w:spacing w:val="0"/>
        </w:rPr>
      </w:pPr>
    </w:p>
    <w:p w14:paraId="20752FAD" w14:textId="32674745" w:rsidR="008F2D02" w:rsidRPr="002604E7" w:rsidRDefault="008F2D02" w:rsidP="001A5323">
      <w:pPr>
        <w:suppressAutoHyphens w:val="0"/>
        <w:spacing w:line="240" w:lineRule="auto"/>
        <w:ind w:firstLine="0"/>
        <w:jc w:val="left"/>
        <w:rPr>
          <w:rStyle w:val="TtulodoLivro"/>
          <w:b w:val="0"/>
          <w:bCs w:val="0"/>
          <w:smallCaps w:val="0"/>
          <w:spacing w:val="0"/>
        </w:rPr>
      </w:pPr>
    </w:p>
    <w:p w14:paraId="067F86CC" w14:textId="77777777" w:rsidR="008F2D02" w:rsidRPr="002604E7" w:rsidRDefault="008F2D02" w:rsidP="001A5323">
      <w:pPr>
        <w:suppressAutoHyphens w:val="0"/>
        <w:spacing w:line="240" w:lineRule="auto"/>
        <w:ind w:firstLine="0"/>
        <w:jc w:val="left"/>
        <w:rPr>
          <w:rStyle w:val="TtulodoLivro"/>
          <w:b w:val="0"/>
          <w:bCs w:val="0"/>
          <w:smallCaps w:val="0"/>
          <w:spacing w:val="0"/>
        </w:rPr>
      </w:pPr>
    </w:p>
    <w:p w14:paraId="1C4E4DFF" w14:textId="7BA1A539" w:rsidR="002604E7" w:rsidRPr="002604E7" w:rsidRDefault="002604E7" w:rsidP="001A5323">
      <w:pPr>
        <w:suppressAutoHyphens w:val="0"/>
        <w:spacing w:line="240" w:lineRule="auto"/>
        <w:ind w:firstLine="0"/>
        <w:jc w:val="left"/>
        <w:rPr>
          <w:rStyle w:val="TtulodoLivro"/>
          <w:b w:val="0"/>
          <w:bCs w:val="0"/>
          <w:smallCaps w:val="0"/>
          <w:spacing w:val="0"/>
        </w:rPr>
        <w:sectPr w:rsidR="002604E7" w:rsidRPr="002604E7" w:rsidSect="00E77C29">
          <w:headerReference w:type="default" r:id="rId9"/>
          <w:pgSz w:w="11905" w:h="16837" w:code="9"/>
          <w:pgMar w:top="1701" w:right="1134" w:bottom="1134" w:left="1701" w:header="1259" w:footer="720" w:gutter="0"/>
          <w:pgNumType w:start="2"/>
          <w:cols w:space="720"/>
          <w:docGrid w:linePitch="360"/>
        </w:sectPr>
      </w:pPr>
    </w:p>
    <w:p w14:paraId="0A3CF3B5" w14:textId="77777777" w:rsidR="002604E7" w:rsidRPr="002604E7" w:rsidRDefault="002604E7" w:rsidP="002604E7">
      <w:pPr>
        <w:ind w:firstLine="0"/>
        <w:rPr>
          <w:b/>
          <w:lang w:eastAsia="hi-IN" w:bidi="hi-IN"/>
        </w:rPr>
      </w:pPr>
      <w:bookmarkStart w:id="11" w:name="_Toc444850042"/>
      <w:bookmarkStart w:id="12" w:name="_Toc444865708"/>
      <w:bookmarkStart w:id="13" w:name="_Toc200350909"/>
      <w:bookmarkStart w:id="14" w:name="_Toc200397310"/>
      <w:bookmarkStart w:id="15" w:name="_Toc200402388"/>
      <w:bookmarkStart w:id="16" w:name="_Toc200403655"/>
      <w:r w:rsidRPr="002604E7">
        <w:rPr>
          <w:b/>
          <w:lang w:eastAsia="hi-IN" w:bidi="hi-IN"/>
        </w:rPr>
        <w:lastRenderedPageBreak/>
        <w:t>LISTA DE TABELAS</w:t>
      </w:r>
    </w:p>
    <w:p w14:paraId="420CBE61" w14:textId="6C341A0B" w:rsidR="002604E7" w:rsidRDefault="002604E7" w:rsidP="002604E7">
      <w:pPr>
        <w:ind w:firstLine="0"/>
        <w:rPr>
          <w:lang w:eastAsia="hi-IN" w:bidi="hi-IN"/>
        </w:rPr>
      </w:pPr>
    </w:p>
    <w:p w14:paraId="57CC06C4" w14:textId="792914A6" w:rsidR="00A84E45" w:rsidRDefault="00A84E45">
      <w:pPr>
        <w:pStyle w:val="ndicedeilustraes"/>
        <w:rPr>
          <w:rFonts w:asciiTheme="minorHAnsi" w:eastAsiaTheme="minorEastAsia" w:hAnsiTheme="minorHAnsi" w:cstheme="minorBidi"/>
          <w:noProof/>
          <w:color w:val="auto"/>
          <w:kern w:val="2"/>
          <w:lang w:eastAsia="pt-BR"/>
          <w14:ligatures w14:val="standardContextual"/>
        </w:rPr>
      </w:pPr>
      <w:r>
        <w:rPr>
          <w:lang w:eastAsia="hi-IN" w:bidi="hi-IN"/>
        </w:rPr>
        <w:fldChar w:fldCharType="begin"/>
      </w:r>
      <w:r>
        <w:rPr>
          <w:lang w:eastAsia="hi-IN" w:bidi="hi-IN"/>
        </w:rPr>
        <w:instrText xml:space="preserve"> TOC \h \z \c "Tabela" </w:instrText>
      </w:r>
      <w:r>
        <w:rPr>
          <w:lang w:eastAsia="hi-IN" w:bidi="hi-IN"/>
        </w:rPr>
        <w:fldChar w:fldCharType="separate"/>
      </w:r>
      <w:hyperlink w:anchor="_Toc211876649" w:history="1">
        <w:r w:rsidRPr="0025491E">
          <w:rPr>
            <w:rStyle w:val="Hyperlink"/>
            <w:noProof/>
          </w:rPr>
          <w:t>Tabela 1. Desempenho Operac</w:t>
        </w:r>
        <w:r w:rsidRPr="0025491E">
          <w:rPr>
            <w:rStyle w:val="Hyperlink"/>
            <w:noProof/>
          </w:rPr>
          <w:t>i</w:t>
        </w:r>
        <w:r w:rsidRPr="0025491E">
          <w:rPr>
            <w:rStyle w:val="Hyperlink"/>
            <w:noProof/>
          </w:rPr>
          <w:t>onal (2022 - 2023)</w:t>
        </w:r>
        <w:r>
          <w:rPr>
            <w:noProof/>
            <w:webHidden/>
          </w:rPr>
          <w:tab/>
          <w:t>......................................</w:t>
        </w:r>
        <w:r>
          <w:rPr>
            <w:noProof/>
            <w:webHidden/>
          </w:rPr>
          <w:fldChar w:fldCharType="begin"/>
        </w:r>
        <w:r>
          <w:rPr>
            <w:noProof/>
            <w:webHidden/>
          </w:rPr>
          <w:instrText xml:space="preserve"> PAGEREF _Toc211876649 \h </w:instrText>
        </w:r>
        <w:r>
          <w:rPr>
            <w:noProof/>
            <w:webHidden/>
          </w:rPr>
        </w:r>
        <w:r>
          <w:rPr>
            <w:noProof/>
            <w:webHidden/>
          </w:rPr>
          <w:fldChar w:fldCharType="separate"/>
        </w:r>
        <w:r w:rsidR="003372A6">
          <w:rPr>
            <w:noProof/>
            <w:webHidden/>
          </w:rPr>
          <w:t>25</w:t>
        </w:r>
        <w:r>
          <w:rPr>
            <w:noProof/>
            <w:webHidden/>
          </w:rPr>
          <w:fldChar w:fldCharType="end"/>
        </w:r>
      </w:hyperlink>
    </w:p>
    <w:p w14:paraId="492C6DA3" w14:textId="7932B4DE" w:rsidR="00A84E45" w:rsidRDefault="00A84E45">
      <w:pPr>
        <w:pStyle w:val="ndicedeilustraes"/>
        <w:rPr>
          <w:rFonts w:asciiTheme="minorHAnsi" w:eastAsiaTheme="minorEastAsia" w:hAnsiTheme="minorHAnsi" w:cstheme="minorBidi"/>
          <w:noProof/>
          <w:color w:val="auto"/>
          <w:kern w:val="2"/>
          <w:lang w:eastAsia="pt-BR"/>
          <w14:ligatures w14:val="standardContextual"/>
        </w:rPr>
      </w:pPr>
      <w:hyperlink w:anchor="_Toc211876650" w:history="1">
        <w:r w:rsidRPr="0025491E">
          <w:rPr>
            <w:rStyle w:val="Hyperlink"/>
            <w:noProof/>
          </w:rPr>
          <w:t>Tabela 2. Comparativo entre modelos</w:t>
        </w:r>
        <w:r>
          <w:rPr>
            <w:rStyle w:val="Hyperlink"/>
            <w:noProof/>
          </w:rPr>
          <w:t xml:space="preserve"> ........................................................</w:t>
        </w:r>
        <w:r>
          <w:rPr>
            <w:noProof/>
            <w:webHidden/>
          </w:rPr>
          <w:tab/>
        </w:r>
        <w:r>
          <w:rPr>
            <w:noProof/>
            <w:webHidden/>
          </w:rPr>
          <w:fldChar w:fldCharType="begin"/>
        </w:r>
        <w:r>
          <w:rPr>
            <w:noProof/>
            <w:webHidden/>
          </w:rPr>
          <w:instrText xml:space="preserve"> PAGEREF _Toc211876650 \h </w:instrText>
        </w:r>
        <w:r>
          <w:rPr>
            <w:noProof/>
            <w:webHidden/>
          </w:rPr>
        </w:r>
        <w:r>
          <w:rPr>
            <w:noProof/>
            <w:webHidden/>
          </w:rPr>
          <w:fldChar w:fldCharType="separate"/>
        </w:r>
        <w:r w:rsidR="003372A6">
          <w:rPr>
            <w:noProof/>
            <w:webHidden/>
          </w:rPr>
          <w:t>30</w:t>
        </w:r>
        <w:r>
          <w:rPr>
            <w:noProof/>
            <w:webHidden/>
          </w:rPr>
          <w:fldChar w:fldCharType="end"/>
        </w:r>
      </w:hyperlink>
    </w:p>
    <w:p w14:paraId="6AC95524" w14:textId="4876D749" w:rsidR="00A84E45" w:rsidRPr="002604E7" w:rsidRDefault="00A84E45" w:rsidP="002604E7">
      <w:pPr>
        <w:ind w:firstLine="0"/>
        <w:rPr>
          <w:lang w:eastAsia="hi-IN" w:bidi="hi-IN"/>
        </w:rPr>
      </w:pPr>
      <w:r>
        <w:rPr>
          <w:lang w:eastAsia="hi-IN" w:bidi="hi-IN"/>
        </w:rPr>
        <w:fldChar w:fldCharType="end"/>
      </w:r>
    </w:p>
    <w:p w14:paraId="28405D00" w14:textId="310CB6D6" w:rsidR="00EA3AC8" w:rsidRPr="00F50F65" w:rsidRDefault="00EA3AC8" w:rsidP="00F50F65">
      <w:pPr>
        <w:pStyle w:val="Ttulo"/>
      </w:pPr>
      <w:bookmarkStart w:id="17" w:name="_Toc211876903"/>
      <w:r w:rsidRPr="00F50F65">
        <w:lastRenderedPageBreak/>
        <w:t>LISTA DE ABREVIATURAS E SIGLAS</w:t>
      </w:r>
      <w:bookmarkEnd w:id="11"/>
      <w:bookmarkEnd w:id="12"/>
      <w:bookmarkEnd w:id="13"/>
      <w:bookmarkEnd w:id="14"/>
      <w:bookmarkEnd w:id="15"/>
      <w:bookmarkEnd w:id="16"/>
      <w:bookmarkEnd w:id="17"/>
    </w:p>
    <w:p w14:paraId="483C95CD" w14:textId="42972198"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00E657C6">
        <w:rPr>
          <w:rFonts w:eastAsia="Calibri" w:cs="Times New Roman"/>
          <w:b/>
          <w:color w:val="auto"/>
          <w:lang w:eastAsia="en-US"/>
        </w:rPr>
        <w:tab/>
      </w:r>
      <w:r w:rsidRPr="00EA3AC8">
        <w:rPr>
          <w:rFonts w:eastAsia="Calibri" w:cs="Times New Roman"/>
          <w:b/>
          <w:color w:val="auto"/>
          <w:lang w:eastAsia="en-US"/>
        </w:rPr>
        <w:tab/>
      </w:r>
      <w:r w:rsidRPr="00EA3AC8">
        <w:rPr>
          <w:rFonts w:eastAsia="Calibri" w:cs="Times New Roman"/>
          <w:b/>
          <w:color w:val="auto"/>
          <w:lang w:eastAsia="en-US"/>
        </w:rPr>
        <w:tab/>
        <w:t>Descrição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7936"/>
      </w:tblGrid>
      <w:tr w:rsidR="00DD6F1A" w:rsidRPr="00DD6F1A" w14:paraId="2C7C4457" w14:textId="77777777" w:rsidTr="00C93EBF">
        <w:trPr>
          <w:tblCellSpacing w:w="15" w:type="dxa"/>
        </w:trPr>
        <w:tc>
          <w:tcPr>
            <w:tcW w:w="1089" w:type="dxa"/>
            <w:vAlign w:val="center"/>
            <w:hideMark/>
          </w:tcPr>
          <w:p w14:paraId="5E61A3C9"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AI</w:t>
            </w:r>
          </w:p>
        </w:tc>
        <w:tc>
          <w:tcPr>
            <w:tcW w:w="7891" w:type="dxa"/>
            <w:vAlign w:val="center"/>
            <w:hideMark/>
          </w:tcPr>
          <w:p w14:paraId="62D55073" w14:textId="1AFD2DB1" w:rsidR="00DD6F1A" w:rsidRPr="00DD6F1A" w:rsidRDefault="00C93EBF" w:rsidP="00E657C6">
            <w:pPr>
              <w:suppressAutoHyphens w:val="0"/>
              <w:ind w:firstLine="1200"/>
              <w:rPr>
                <w:rFonts w:eastAsia="Calibri" w:cs="Times New Roman"/>
                <w:color w:val="000000" w:themeColor="text1"/>
                <w:lang w:eastAsia="en-US"/>
              </w:rPr>
            </w:pPr>
            <w:r w:rsidRPr="00C93EBF">
              <w:rPr>
                <w:rFonts w:eastAsia="Calibri" w:cs="Times New Roman"/>
                <w:i/>
                <w:iCs/>
                <w:color w:val="000000" w:themeColor="text1"/>
                <w:lang w:eastAsia="en-US"/>
              </w:rPr>
              <w:t xml:space="preserve">Artificial Intelligence – </w:t>
            </w:r>
            <w:r w:rsidRPr="00905641">
              <w:rPr>
                <w:rFonts w:eastAsia="Calibri" w:cs="Times New Roman"/>
                <w:color w:val="000000" w:themeColor="text1"/>
                <w:lang w:eastAsia="en-US"/>
              </w:rPr>
              <w:t>Inteligência Artificial</w:t>
            </w:r>
          </w:p>
        </w:tc>
      </w:tr>
      <w:tr w:rsidR="00C93EBF" w:rsidRPr="00DD6F1A" w14:paraId="6BF5474B" w14:textId="77777777" w:rsidTr="00C93EBF">
        <w:trPr>
          <w:tblCellSpacing w:w="15" w:type="dxa"/>
        </w:trPr>
        <w:tc>
          <w:tcPr>
            <w:tcW w:w="1089" w:type="dxa"/>
            <w:vAlign w:val="center"/>
          </w:tcPr>
          <w:p w14:paraId="4084D68E" w14:textId="03F7F451" w:rsidR="00C93EBF" w:rsidRPr="00DD6F1A" w:rsidRDefault="00C93EBF" w:rsidP="00DD6F1A">
            <w:pPr>
              <w:suppressAutoHyphens w:val="0"/>
              <w:ind w:firstLine="0"/>
              <w:rPr>
                <w:rFonts w:eastAsia="Calibri" w:cs="Times New Roman"/>
                <w:color w:val="000000" w:themeColor="text1"/>
                <w:lang w:eastAsia="en-US"/>
              </w:rPr>
            </w:pPr>
            <w:r w:rsidRPr="00C93EBF">
              <w:rPr>
                <w:rFonts w:eastAsia="Calibri" w:cs="Times New Roman"/>
                <w:color w:val="000000" w:themeColor="text1"/>
                <w:lang w:eastAsia="en-US"/>
              </w:rPr>
              <w:t>COC</w:t>
            </w:r>
          </w:p>
        </w:tc>
        <w:tc>
          <w:tcPr>
            <w:tcW w:w="7891" w:type="dxa"/>
            <w:vAlign w:val="center"/>
          </w:tcPr>
          <w:p w14:paraId="4327E126" w14:textId="75AC059A" w:rsidR="00C93EBF" w:rsidRPr="00905641" w:rsidRDefault="00C93EBF" w:rsidP="00DD6F1A">
            <w:pPr>
              <w:suppressAutoHyphens w:val="0"/>
              <w:ind w:firstLine="1200"/>
              <w:rPr>
                <w:rFonts w:eastAsia="Calibri" w:cs="Times New Roman"/>
                <w:color w:val="000000" w:themeColor="text1"/>
                <w:lang w:eastAsia="en-US"/>
              </w:rPr>
            </w:pPr>
            <w:r w:rsidRPr="00905641">
              <w:rPr>
                <w:rFonts w:eastAsia="Calibri" w:cs="Times New Roman"/>
                <w:color w:val="000000" w:themeColor="text1"/>
                <w:lang w:eastAsia="en-US"/>
              </w:rPr>
              <w:t>Capacidade Operacional de Campo</w:t>
            </w:r>
          </w:p>
        </w:tc>
      </w:tr>
      <w:tr w:rsidR="00C93EBF" w:rsidRPr="00DD6F1A" w14:paraId="13395D23" w14:textId="77777777" w:rsidTr="00C93EBF">
        <w:trPr>
          <w:tblCellSpacing w:w="15" w:type="dxa"/>
        </w:trPr>
        <w:tc>
          <w:tcPr>
            <w:tcW w:w="1089" w:type="dxa"/>
            <w:vAlign w:val="center"/>
          </w:tcPr>
          <w:p w14:paraId="14BA903A" w14:textId="14891CDE" w:rsidR="00C93EBF" w:rsidRPr="00C93EBF" w:rsidRDefault="00C93EBF" w:rsidP="00DD6F1A">
            <w:pPr>
              <w:suppressAutoHyphens w:val="0"/>
              <w:ind w:firstLine="0"/>
              <w:rPr>
                <w:rFonts w:eastAsia="Calibri" w:cs="Times New Roman"/>
                <w:color w:val="000000" w:themeColor="text1"/>
                <w:lang w:eastAsia="en-US"/>
              </w:rPr>
            </w:pPr>
            <w:r w:rsidRPr="00C93EBF">
              <w:rPr>
                <w:rFonts w:eastAsia="Calibri" w:cs="Times New Roman"/>
                <w:color w:val="000000" w:themeColor="text1"/>
                <w:lang w:eastAsia="en-US"/>
              </w:rPr>
              <w:t>COE</w:t>
            </w:r>
          </w:p>
        </w:tc>
        <w:tc>
          <w:tcPr>
            <w:tcW w:w="7891" w:type="dxa"/>
            <w:vAlign w:val="center"/>
          </w:tcPr>
          <w:p w14:paraId="543BBFC9" w14:textId="3B49F34C" w:rsidR="00C93EBF" w:rsidRPr="00905641" w:rsidRDefault="00C93EBF" w:rsidP="00DD6F1A">
            <w:pPr>
              <w:suppressAutoHyphens w:val="0"/>
              <w:ind w:firstLine="1200"/>
              <w:rPr>
                <w:rFonts w:eastAsia="Calibri" w:cs="Times New Roman"/>
                <w:color w:val="000000" w:themeColor="text1"/>
                <w:lang w:eastAsia="en-US"/>
              </w:rPr>
            </w:pPr>
            <w:r w:rsidRPr="00905641">
              <w:rPr>
                <w:rFonts w:eastAsia="Calibri" w:cs="Times New Roman"/>
                <w:color w:val="000000" w:themeColor="text1"/>
                <w:lang w:eastAsia="en-US"/>
              </w:rPr>
              <w:t>Capacidade Operacional Efetiva</w:t>
            </w:r>
          </w:p>
        </w:tc>
      </w:tr>
      <w:tr w:rsidR="00C93EBF" w:rsidRPr="00DD6F1A" w14:paraId="6340E0F4" w14:textId="77777777" w:rsidTr="00C93EBF">
        <w:trPr>
          <w:tblCellSpacing w:w="15" w:type="dxa"/>
        </w:trPr>
        <w:tc>
          <w:tcPr>
            <w:tcW w:w="1089" w:type="dxa"/>
            <w:vAlign w:val="center"/>
          </w:tcPr>
          <w:p w14:paraId="44753A58" w14:textId="1061D6FF" w:rsidR="00C93EBF" w:rsidRPr="00C93EBF" w:rsidRDefault="00C93EBF" w:rsidP="00DD6F1A">
            <w:pPr>
              <w:suppressAutoHyphens w:val="0"/>
              <w:ind w:firstLine="0"/>
              <w:rPr>
                <w:rFonts w:eastAsia="Calibri" w:cs="Times New Roman"/>
                <w:color w:val="000000" w:themeColor="text1"/>
                <w:lang w:eastAsia="en-US"/>
              </w:rPr>
            </w:pPr>
            <w:r w:rsidRPr="00C93EBF">
              <w:rPr>
                <w:rFonts w:eastAsia="Calibri" w:cs="Times New Roman"/>
                <w:color w:val="000000" w:themeColor="text1"/>
                <w:lang w:eastAsia="en-US"/>
              </w:rPr>
              <w:t>CSV</w:t>
            </w:r>
          </w:p>
        </w:tc>
        <w:tc>
          <w:tcPr>
            <w:tcW w:w="7891" w:type="dxa"/>
            <w:vAlign w:val="center"/>
          </w:tcPr>
          <w:p w14:paraId="604C1EA7" w14:textId="4DD92A4D" w:rsidR="00C93EBF" w:rsidRPr="00C93EBF" w:rsidRDefault="00C93EBF" w:rsidP="00DD6F1A">
            <w:pPr>
              <w:suppressAutoHyphens w:val="0"/>
              <w:ind w:firstLine="1200"/>
              <w:rPr>
                <w:rFonts w:eastAsia="Calibri" w:cs="Times New Roman"/>
                <w:i/>
                <w:iCs/>
                <w:color w:val="000000" w:themeColor="text1"/>
                <w:lang w:eastAsia="en-US"/>
              </w:rPr>
            </w:pPr>
            <w:proofErr w:type="spellStart"/>
            <w:r w:rsidRPr="00C93EBF">
              <w:rPr>
                <w:rFonts w:eastAsia="Calibri" w:cs="Times New Roman"/>
                <w:i/>
                <w:iCs/>
                <w:color w:val="000000" w:themeColor="text1"/>
                <w:lang w:eastAsia="en-US"/>
              </w:rPr>
              <w:t>Comma-Separated</w:t>
            </w:r>
            <w:proofErr w:type="spellEnd"/>
            <w:r w:rsidRPr="00C93EBF">
              <w:rPr>
                <w:rFonts w:eastAsia="Calibri" w:cs="Times New Roman"/>
                <w:i/>
                <w:iCs/>
                <w:color w:val="000000" w:themeColor="text1"/>
                <w:lang w:eastAsia="en-US"/>
              </w:rPr>
              <w:t xml:space="preserve"> </w:t>
            </w:r>
            <w:proofErr w:type="spellStart"/>
            <w:r w:rsidRPr="00C93EBF">
              <w:rPr>
                <w:rFonts w:eastAsia="Calibri" w:cs="Times New Roman"/>
                <w:i/>
                <w:iCs/>
                <w:color w:val="000000" w:themeColor="text1"/>
                <w:lang w:eastAsia="en-US"/>
              </w:rPr>
              <w:t>Values</w:t>
            </w:r>
            <w:proofErr w:type="spellEnd"/>
            <w:r w:rsidRPr="00C93EBF">
              <w:rPr>
                <w:rFonts w:eastAsia="Calibri" w:cs="Times New Roman"/>
                <w:i/>
                <w:iCs/>
                <w:color w:val="000000" w:themeColor="text1"/>
                <w:lang w:eastAsia="en-US"/>
              </w:rPr>
              <w:t xml:space="preserve"> – </w:t>
            </w:r>
            <w:r w:rsidRPr="00905641">
              <w:rPr>
                <w:rFonts w:eastAsia="Calibri" w:cs="Times New Roman"/>
                <w:color w:val="000000" w:themeColor="text1"/>
                <w:lang w:eastAsia="en-US"/>
              </w:rPr>
              <w:t>Valores Separados por Vírgula</w:t>
            </w:r>
          </w:p>
        </w:tc>
      </w:tr>
      <w:tr w:rsidR="00C93EBF" w:rsidRPr="00DD6F1A" w14:paraId="08450F23" w14:textId="77777777" w:rsidTr="00C93EBF">
        <w:trPr>
          <w:tblCellSpacing w:w="15" w:type="dxa"/>
        </w:trPr>
        <w:tc>
          <w:tcPr>
            <w:tcW w:w="1089" w:type="dxa"/>
            <w:vAlign w:val="center"/>
          </w:tcPr>
          <w:p w14:paraId="0BAF551E" w14:textId="779F656E" w:rsidR="00C93EBF" w:rsidRPr="00C93EBF" w:rsidRDefault="00C93EBF" w:rsidP="00DD6F1A">
            <w:pPr>
              <w:suppressAutoHyphens w:val="0"/>
              <w:ind w:firstLine="0"/>
              <w:rPr>
                <w:rFonts w:eastAsia="Calibri" w:cs="Times New Roman"/>
                <w:color w:val="000000" w:themeColor="text1"/>
                <w:lang w:eastAsia="en-US"/>
              </w:rPr>
            </w:pPr>
            <w:r w:rsidRPr="00C93EBF">
              <w:rPr>
                <w:rFonts w:eastAsia="Calibri" w:cs="Times New Roman"/>
                <w:color w:val="000000" w:themeColor="text1"/>
                <w:lang w:eastAsia="en-US"/>
              </w:rPr>
              <w:t>CV</w:t>
            </w:r>
          </w:p>
        </w:tc>
        <w:tc>
          <w:tcPr>
            <w:tcW w:w="7891" w:type="dxa"/>
            <w:vAlign w:val="center"/>
          </w:tcPr>
          <w:p w14:paraId="60611A91" w14:textId="5AD9834B" w:rsidR="00C93EBF" w:rsidRPr="00905641" w:rsidRDefault="00C93EBF" w:rsidP="00DD6F1A">
            <w:pPr>
              <w:suppressAutoHyphens w:val="0"/>
              <w:ind w:firstLine="1200"/>
              <w:rPr>
                <w:rFonts w:eastAsia="Calibri" w:cs="Times New Roman"/>
                <w:color w:val="000000" w:themeColor="text1"/>
                <w:lang w:eastAsia="en-US"/>
              </w:rPr>
            </w:pPr>
            <w:r w:rsidRPr="00905641">
              <w:rPr>
                <w:rFonts w:eastAsia="Calibri" w:cs="Times New Roman"/>
                <w:color w:val="000000" w:themeColor="text1"/>
                <w:lang w:eastAsia="en-US"/>
              </w:rPr>
              <w:t>Coeficiente de Variação</w:t>
            </w:r>
          </w:p>
        </w:tc>
      </w:tr>
      <w:tr w:rsidR="00C93EBF" w:rsidRPr="00DD6F1A" w14:paraId="4C2A2BA6" w14:textId="77777777" w:rsidTr="00C93EBF">
        <w:trPr>
          <w:tblCellSpacing w:w="15" w:type="dxa"/>
        </w:trPr>
        <w:tc>
          <w:tcPr>
            <w:tcW w:w="1089" w:type="dxa"/>
            <w:vAlign w:val="center"/>
          </w:tcPr>
          <w:p w14:paraId="5063ABD0" w14:textId="071D31C7" w:rsidR="00C93EBF" w:rsidRPr="00C93EBF" w:rsidRDefault="00C93EBF" w:rsidP="00DD6F1A">
            <w:pPr>
              <w:suppressAutoHyphens w:val="0"/>
              <w:ind w:firstLine="0"/>
              <w:rPr>
                <w:rFonts w:eastAsia="Calibri" w:cs="Times New Roman"/>
                <w:color w:val="000000" w:themeColor="text1"/>
                <w:lang w:eastAsia="en-US"/>
              </w:rPr>
            </w:pPr>
            <w:r w:rsidRPr="00C93EBF">
              <w:rPr>
                <w:rFonts w:eastAsia="Calibri" w:cs="Times New Roman"/>
                <w:color w:val="000000" w:themeColor="text1"/>
                <w:lang w:eastAsia="en-US"/>
              </w:rPr>
              <w:t>GPRS</w:t>
            </w:r>
          </w:p>
        </w:tc>
        <w:tc>
          <w:tcPr>
            <w:tcW w:w="7891" w:type="dxa"/>
            <w:vAlign w:val="center"/>
          </w:tcPr>
          <w:p w14:paraId="1AC329E0" w14:textId="34D0E9D2" w:rsidR="00C93EBF" w:rsidRPr="00C93EBF" w:rsidRDefault="00C93EBF" w:rsidP="00DD6F1A">
            <w:pPr>
              <w:suppressAutoHyphens w:val="0"/>
              <w:ind w:firstLine="1200"/>
              <w:rPr>
                <w:rFonts w:eastAsia="Calibri" w:cs="Times New Roman"/>
                <w:i/>
                <w:iCs/>
                <w:color w:val="000000" w:themeColor="text1"/>
                <w:lang w:eastAsia="en-US"/>
              </w:rPr>
            </w:pPr>
            <w:r w:rsidRPr="00C93EBF">
              <w:rPr>
                <w:rFonts w:eastAsia="Calibri" w:cs="Times New Roman"/>
                <w:i/>
                <w:iCs/>
                <w:color w:val="000000" w:themeColor="text1"/>
                <w:lang w:eastAsia="en-US"/>
              </w:rPr>
              <w:t xml:space="preserve">General </w:t>
            </w:r>
            <w:proofErr w:type="spellStart"/>
            <w:r w:rsidRPr="00C93EBF">
              <w:rPr>
                <w:rFonts w:eastAsia="Calibri" w:cs="Times New Roman"/>
                <w:i/>
                <w:iCs/>
                <w:color w:val="000000" w:themeColor="text1"/>
                <w:lang w:eastAsia="en-US"/>
              </w:rPr>
              <w:t>Packet</w:t>
            </w:r>
            <w:proofErr w:type="spellEnd"/>
            <w:r w:rsidRPr="00C93EBF">
              <w:rPr>
                <w:rFonts w:eastAsia="Calibri" w:cs="Times New Roman"/>
                <w:i/>
                <w:iCs/>
                <w:color w:val="000000" w:themeColor="text1"/>
                <w:lang w:eastAsia="en-US"/>
              </w:rPr>
              <w:t xml:space="preserve"> Radio Service – </w:t>
            </w:r>
            <w:r w:rsidRPr="00905641">
              <w:rPr>
                <w:rFonts w:eastAsia="Calibri" w:cs="Times New Roman"/>
                <w:color w:val="000000" w:themeColor="text1"/>
                <w:lang w:eastAsia="en-US"/>
              </w:rPr>
              <w:t>Serviço Geral de Rádio por Pacotes</w:t>
            </w:r>
          </w:p>
        </w:tc>
      </w:tr>
      <w:tr w:rsidR="00DD6F1A" w:rsidRPr="00DD6F1A" w14:paraId="74D4D400" w14:textId="77777777" w:rsidTr="00C93EBF">
        <w:trPr>
          <w:tblCellSpacing w:w="15" w:type="dxa"/>
        </w:trPr>
        <w:tc>
          <w:tcPr>
            <w:tcW w:w="1089" w:type="dxa"/>
            <w:vAlign w:val="center"/>
            <w:hideMark/>
          </w:tcPr>
          <w:p w14:paraId="552A83FA"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GPS</w:t>
            </w:r>
          </w:p>
        </w:tc>
        <w:tc>
          <w:tcPr>
            <w:tcW w:w="7891" w:type="dxa"/>
            <w:vAlign w:val="center"/>
            <w:hideMark/>
          </w:tcPr>
          <w:p w14:paraId="5B15F7EB" w14:textId="7E77411B" w:rsidR="00DD6F1A" w:rsidRPr="00DD6F1A" w:rsidRDefault="00C93EBF" w:rsidP="00E657C6">
            <w:pPr>
              <w:suppressAutoHyphens w:val="0"/>
              <w:ind w:firstLine="1236"/>
              <w:rPr>
                <w:rFonts w:eastAsia="Calibri" w:cs="Times New Roman"/>
                <w:color w:val="000000" w:themeColor="text1"/>
                <w:lang w:eastAsia="en-US"/>
              </w:rPr>
            </w:pPr>
            <w:r w:rsidRPr="00C93EBF">
              <w:rPr>
                <w:rFonts w:eastAsia="Calibri" w:cs="Times New Roman"/>
                <w:i/>
                <w:iCs/>
                <w:color w:val="000000" w:themeColor="text1"/>
                <w:lang w:eastAsia="en-US"/>
              </w:rPr>
              <w:t xml:space="preserve">Global </w:t>
            </w:r>
            <w:proofErr w:type="spellStart"/>
            <w:r w:rsidRPr="00C93EBF">
              <w:rPr>
                <w:rFonts w:eastAsia="Calibri" w:cs="Times New Roman"/>
                <w:i/>
                <w:iCs/>
                <w:color w:val="000000" w:themeColor="text1"/>
                <w:lang w:eastAsia="en-US"/>
              </w:rPr>
              <w:t>Positioning</w:t>
            </w:r>
            <w:proofErr w:type="spellEnd"/>
            <w:r w:rsidRPr="00C93EBF">
              <w:rPr>
                <w:rFonts w:eastAsia="Calibri" w:cs="Times New Roman"/>
                <w:i/>
                <w:iCs/>
                <w:color w:val="000000" w:themeColor="text1"/>
                <w:lang w:eastAsia="en-US"/>
              </w:rPr>
              <w:t xml:space="preserve"> System – </w:t>
            </w:r>
            <w:r w:rsidRPr="00905641">
              <w:rPr>
                <w:rFonts w:eastAsia="Calibri" w:cs="Times New Roman"/>
                <w:color w:val="000000" w:themeColor="text1"/>
                <w:lang w:eastAsia="en-US"/>
              </w:rPr>
              <w:t>Sistema de Posicionamento Global</w:t>
            </w:r>
          </w:p>
        </w:tc>
      </w:tr>
      <w:tr w:rsidR="00DD6F1A" w:rsidRPr="00DD6F1A" w14:paraId="28449853" w14:textId="77777777" w:rsidTr="00C93EBF">
        <w:trPr>
          <w:tblCellSpacing w:w="15" w:type="dxa"/>
        </w:trPr>
        <w:tc>
          <w:tcPr>
            <w:tcW w:w="1089" w:type="dxa"/>
            <w:vAlign w:val="center"/>
            <w:hideMark/>
          </w:tcPr>
          <w:p w14:paraId="5FDD12F0"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IA</w:t>
            </w:r>
          </w:p>
        </w:tc>
        <w:tc>
          <w:tcPr>
            <w:tcW w:w="7891" w:type="dxa"/>
            <w:vAlign w:val="center"/>
            <w:hideMark/>
          </w:tcPr>
          <w:p w14:paraId="3F2C79AC" w14:textId="77777777" w:rsidR="00DD6F1A" w:rsidRPr="00DD6F1A" w:rsidRDefault="00DD6F1A" w:rsidP="00DD6F1A">
            <w:pPr>
              <w:suppressAutoHyphens w:val="0"/>
              <w:ind w:firstLine="1236"/>
              <w:rPr>
                <w:rFonts w:eastAsia="Calibri" w:cs="Times New Roman"/>
                <w:color w:val="000000" w:themeColor="text1"/>
                <w:lang w:eastAsia="en-US"/>
              </w:rPr>
            </w:pPr>
            <w:r w:rsidRPr="00DD6F1A">
              <w:rPr>
                <w:rFonts w:eastAsia="Calibri" w:cs="Times New Roman"/>
                <w:color w:val="000000" w:themeColor="text1"/>
                <w:lang w:eastAsia="en-US"/>
              </w:rPr>
              <w:t>Inteligência Artificial</w:t>
            </w:r>
          </w:p>
        </w:tc>
      </w:tr>
      <w:tr w:rsidR="00DD6F1A" w:rsidRPr="00A817C7" w14:paraId="2F828655" w14:textId="77777777" w:rsidTr="00C93EBF">
        <w:trPr>
          <w:tblCellSpacing w:w="15" w:type="dxa"/>
        </w:trPr>
        <w:tc>
          <w:tcPr>
            <w:tcW w:w="1089" w:type="dxa"/>
            <w:vAlign w:val="center"/>
            <w:hideMark/>
          </w:tcPr>
          <w:p w14:paraId="6A945DA6"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IoT</w:t>
            </w:r>
          </w:p>
        </w:tc>
        <w:tc>
          <w:tcPr>
            <w:tcW w:w="7891" w:type="dxa"/>
            <w:vAlign w:val="center"/>
            <w:hideMark/>
          </w:tcPr>
          <w:p w14:paraId="58D99DAB" w14:textId="3ADE25FF" w:rsidR="00DD6F1A" w:rsidRPr="00905641" w:rsidRDefault="00905641" w:rsidP="00DD6F1A">
            <w:pPr>
              <w:suppressAutoHyphens w:val="0"/>
              <w:ind w:firstLine="1236"/>
              <w:rPr>
                <w:rFonts w:eastAsia="Calibri" w:cs="Times New Roman"/>
                <w:color w:val="000000" w:themeColor="text1"/>
                <w:lang w:val="en-US" w:eastAsia="en-US"/>
              </w:rPr>
            </w:pPr>
            <w:r w:rsidRPr="00905641">
              <w:rPr>
                <w:rFonts w:eastAsia="Calibri" w:cs="Times New Roman"/>
                <w:i/>
                <w:iCs/>
                <w:color w:val="000000" w:themeColor="text1"/>
                <w:lang w:val="en-US" w:eastAsia="en-US"/>
              </w:rPr>
              <w:t xml:space="preserve">Internet of Things – </w:t>
            </w:r>
            <w:r w:rsidRPr="00905641">
              <w:rPr>
                <w:rFonts w:eastAsia="Calibri" w:cs="Times New Roman"/>
                <w:color w:val="000000" w:themeColor="text1"/>
                <w:lang w:val="en-US" w:eastAsia="en-US"/>
              </w:rPr>
              <w:t xml:space="preserve">Internet das </w:t>
            </w:r>
            <w:proofErr w:type="spellStart"/>
            <w:r w:rsidRPr="00905641">
              <w:rPr>
                <w:rFonts w:eastAsia="Calibri" w:cs="Times New Roman"/>
                <w:color w:val="000000" w:themeColor="text1"/>
                <w:lang w:val="en-US" w:eastAsia="en-US"/>
              </w:rPr>
              <w:t>Coisas</w:t>
            </w:r>
            <w:proofErr w:type="spellEnd"/>
          </w:p>
        </w:tc>
      </w:tr>
      <w:tr w:rsidR="002C219F" w:rsidRPr="002C219F" w14:paraId="0DA35028" w14:textId="77777777" w:rsidTr="00C93EBF">
        <w:trPr>
          <w:tblCellSpacing w:w="15" w:type="dxa"/>
        </w:trPr>
        <w:tc>
          <w:tcPr>
            <w:tcW w:w="1089" w:type="dxa"/>
            <w:vAlign w:val="center"/>
          </w:tcPr>
          <w:p w14:paraId="6074FA1A" w14:textId="75258AA8" w:rsidR="002C219F" w:rsidRPr="00DD6F1A" w:rsidRDefault="002C219F" w:rsidP="00DD6F1A">
            <w:pPr>
              <w:suppressAutoHyphens w:val="0"/>
              <w:ind w:firstLine="0"/>
              <w:rPr>
                <w:rFonts w:eastAsia="Calibri" w:cs="Times New Roman"/>
                <w:color w:val="000000" w:themeColor="text1"/>
                <w:lang w:eastAsia="en-US"/>
              </w:rPr>
            </w:pPr>
            <w:r w:rsidRPr="002C219F">
              <w:rPr>
                <w:rFonts w:eastAsia="Calibri" w:cs="Times New Roman"/>
                <w:color w:val="000000" w:themeColor="text1"/>
                <w:lang w:eastAsia="en-US"/>
              </w:rPr>
              <w:t>kPa</w:t>
            </w:r>
          </w:p>
        </w:tc>
        <w:tc>
          <w:tcPr>
            <w:tcW w:w="7891" w:type="dxa"/>
            <w:vAlign w:val="center"/>
          </w:tcPr>
          <w:p w14:paraId="02ABA345" w14:textId="44AC66C7" w:rsidR="002C219F" w:rsidRPr="002C219F" w:rsidRDefault="002C219F" w:rsidP="00DD6F1A">
            <w:pPr>
              <w:suppressAutoHyphens w:val="0"/>
              <w:ind w:firstLine="1236"/>
              <w:rPr>
                <w:rFonts w:eastAsia="Calibri" w:cs="Times New Roman"/>
                <w:color w:val="000000" w:themeColor="text1"/>
                <w:lang w:val="en-US" w:eastAsia="en-US"/>
              </w:rPr>
            </w:pPr>
            <w:r w:rsidRPr="002C219F">
              <w:rPr>
                <w:rFonts w:eastAsia="Calibri" w:cs="Times New Roman"/>
                <w:color w:val="000000" w:themeColor="text1"/>
                <w:lang w:eastAsia="en-US"/>
              </w:rPr>
              <w:t>Quilopascal</w:t>
            </w:r>
          </w:p>
        </w:tc>
      </w:tr>
      <w:tr w:rsidR="002C219F" w:rsidRPr="002C219F" w14:paraId="6EC29614" w14:textId="77777777" w:rsidTr="00C93EBF">
        <w:trPr>
          <w:tblCellSpacing w:w="15" w:type="dxa"/>
        </w:trPr>
        <w:tc>
          <w:tcPr>
            <w:tcW w:w="1089" w:type="dxa"/>
            <w:vAlign w:val="center"/>
          </w:tcPr>
          <w:p w14:paraId="53291E45" w14:textId="14F65ABF" w:rsidR="002C219F" w:rsidRPr="00DD6F1A" w:rsidRDefault="002C219F" w:rsidP="00DD6F1A">
            <w:pPr>
              <w:suppressAutoHyphens w:val="0"/>
              <w:ind w:firstLine="0"/>
              <w:rPr>
                <w:rFonts w:eastAsia="Calibri" w:cs="Times New Roman"/>
                <w:color w:val="000000" w:themeColor="text1"/>
                <w:lang w:eastAsia="en-US"/>
              </w:rPr>
            </w:pPr>
            <w:r w:rsidRPr="002C219F">
              <w:rPr>
                <w:rFonts w:eastAsia="Calibri" w:cs="Times New Roman"/>
                <w:color w:val="000000" w:themeColor="text1"/>
                <w:lang w:eastAsia="en-US"/>
              </w:rPr>
              <w:t>L/ha</w:t>
            </w:r>
          </w:p>
        </w:tc>
        <w:tc>
          <w:tcPr>
            <w:tcW w:w="7891" w:type="dxa"/>
            <w:vAlign w:val="center"/>
          </w:tcPr>
          <w:p w14:paraId="6B7B2836" w14:textId="6D9CED9D" w:rsidR="002C219F" w:rsidRPr="002C219F" w:rsidRDefault="002C219F" w:rsidP="00DD6F1A">
            <w:pPr>
              <w:suppressAutoHyphens w:val="0"/>
              <w:ind w:firstLine="1236"/>
              <w:rPr>
                <w:rFonts w:eastAsia="Calibri" w:cs="Times New Roman"/>
                <w:color w:val="000000" w:themeColor="text1"/>
                <w:lang w:val="en-US" w:eastAsia="en-US"/>
              </w:rPr>
            </w:pPr>
            <w:r w:rsidRPr="002C219F">
              <w:rPr>
                <w:rFonts w:eastAsia="Calibri" w:cs="Times New Roman"/>
                <w:color w:val="000000" w:themeColor="text1"/>
                <w:lang w:eastAsia="en-US"/>
              </w:rPr>
              <w:t>Litros por hectare</w:t>
            </w:r>
          </w:p>
        </w:tc>
      </w:tr>
      <w:tr w:rsidR="002C219F" w:rsidRPr="002C219F" w14:paraId="5CA32690" w14:textId="77777777" w:rsidTr="00C93EBF">
        <w:trPr>
          <w:tblCellSpacing w:w="15" w:type="dxa"/>
        </w:trPr>
        <w:tc>
          <w:tcPr>
            <w:tcW w:w="1089" w:type="dxa"/>
            <w:vAlign w:val="center"/>
          </w:tcPr>
          <w:p w14:paraId="2D09A540" w14:textId="1572A52B" w:rsidR="002C219F" w:rsidRPr="00DD6F1A" w:rsidRDefault="002C219F" w:rsidP="00DD6F1A">
            <w:pPr>
              <w:suppressAutoHyphens w:val="0"/>
              <w:ind w:firstLine="0"/>
              <w:rPr>
                <w:rFonts w:eastAsia="Calibri" w:cs="Times New Roman"/>
                <w:color w:val="000000" w:themeColor="text1"/>
                <w:lang w:eastAsia="en-US"/>
              </w:rPr>
            </w:pPr>
            <w:r w:rsidRPr="002C219F">
              <w:rPr>
                <w:rFonts w:eastAsia="Calibri" w:cs="Times New Roman"/>
                <w:color w:val="000000" w:themeColor="text1"/>
                <w:lang w:eastAsia="en-US"/>
              </w:rPr>
              <w:t>L/min</w:t>
            </w:r>
          </w:p>
        </w:tc>
        <w:tc>
          <w:tcPr>
            <w:tcW w:w="7891" w:type="dxa"/>
            <w:vAlign w:val="center"/>
          </w:tcPr>
          <w:p w14:paraId="66155D24" w14:textId="74675C70" w:rsidR="002C219F" w:rsidRPr="00905641" w:rsidRDefault="000C2107" w:rsidP="00DD6F1A">
            <w:pPr>
              <w:suppressAutoHyphens w:val="0"/>
              <w:ind w:firstLine="1236"/>
              <w:rPr>
                <w:rFonts w:eastAsia="Calibri" w:cs="Times New Roman"/>
                <w:i/>
                <w:iCs/>
                <w:color w:val="000000" w:themeColor="text1"/>
                <w:lang w:val="en-US" w:eastAsia="en-US"/>
              </w:rPr>
            </w:pPr>
            <w:r w:rsidRPr="000C2107">
              <w:rPr>
                <w:rFonts w:eastAsia="Calibri" w:cs="Times New Roman"/>
                <w:i/>
                <w:iCs/>
                <w:color w:val="000000" w:themeColor="text1"/>
                <w:lang w:eastAsia="en-US"/>
              </w:rPr>
              <w:t>Litros por minuto</w:t>
            </w:r>
          </w:p>
        </w:tc>
      </w:tr>
      <w:tr w:rsidR="000C2107" w:rsidRPr="000C2107" w14:paraId="04B064ED" w14:textId="77777777" w:rsidTr="00C93EBF">
        <w:trPr>
          <w:tblCellSpacing w:w="15" w:type="dxa"/>
        </w:trPr>
        <w:tc>
          <w:tcPr>
            <w:tcW w:w="1089" w:type="dxa"/>
            <w:vAlign w:val="center"/>
          </w:tcPr>
          <w:p w14:paraId="6220813D" w14:textId="0F163F99" w:rsidR="000C2107" w:rsidRPr="002C219F" w:rsidRDefault="000C2107" w:rsidP="00DD6F1A">
            <w:pPr>
              <w:suppressAutoHyphens w:val="0"/>
              <w:ind w:firstLine="0"/>
              <w:rPr>
                <w:rFonts w:eastAsia="Calibri" w:cs="Times New Roman"/>
                <w:color w:val="000000" w:themeColor="text1"/>
                <w:lang w:eastAsia="en-US"/>
              </w:rPr>
            </w:pPr>
            <w:r w:rsidRPr="000C2107">
              <w:rPr>
                <w:rFonts w:eastAsia="Calibri" w:cs="Times New Roman"/>
                <w:color w:val="000000" w:themeColor="text1"/>
                <w:lang w:eastAsia="en-US"/>
              </w:rPr>
              <w:t>MAE</w:t>
            </w:r>
          </w:p>
        </w:tc>
        <w:tc>
          <w:tcPr>
            <w:tcW w:w="7891" w:type="dxa"/>
            <w:vAlign w:val="center"/>
          </w:tcPr>
          <w:p w14:paraId="140AFD9E" w14:textId="09EAF0CB" w:rsidR="000C2107" w:rsidRPr="000C2107" w:rsidRDefault="000C2107" w:rsidP="00DD6F1A">
            <w:pPr>
              <w:suppressAutoHyphens w:val="0"/>
              <w:ind w:firstLine="1236"/>
              <w:rPr>
                <w:rFonts w:eastAsia="Calibri" w:cs="Times New Roman"/>
                <w:i/>
                <w:iCs/>
                <w:color w:val="000000" w:themeColor="text1"/>
                <w:lang w:eastAsia="en-US"/>
              </w:rPr>
            </w:pPr>
            <w:proofErr w:type="spellStart"/>
            <w:r w:rsidRPr="000C2107">
              <w:rPr>
                <w:rFonts w:eastAsia="Calibri" w:cs="Times New Roman"/>
                <w:i/>
                <w:iCs/>
                <w:color w:val="000000" w:themeColor="text1"/>
                <w:lang w:eastAsia="en-US"/>
              </w:rPr>
              <w:t>Mean</w:t>
            </w:r>
            <w:proofErr w:type="spellEnd"/>
            <w:r w:rsidRPr="000C2107">
              <w:rPr>
                <w:rFonts w:eastAsia="Calibri" w:cs="Times New Roman"/>
                <w:i/>
                <w:iCs/>
                <w:color w:val="000000" w:themeColor="text1"/>
                <w:lang w:eastAsia="en-US"/>
              </w:rPr>
              <w:t xml:space="preserve"> Absolute </w:t>
            </w:r>
            <w:proofErr w:type="spellStart"/>
            <w:r w:rsidRPr="000C2107">
              <w:rPr>
                <w:rFonts w:eastAsia="Calibri" w:cs="Times New Roman"/>
                <w:i/>
                <w:iCs/>
                <w:color w:val="000000" w:themeColor="text1"/>
                <w:lang w:eastAsia="en-US"/>
              </w:rPr>
              <w:t>Error</w:t>
            </w:r>
            <w:proofErr w:type="spellEnd"/>
            <w:r w:rsidRPr="000C2107">
              <w:rPr>
                <w:rFonts w:eastAsia="Calibri" w:cs="Times New Roman"/>
                <w:i/>
                <w:iCs/>
                <w:color w:val="000000" w:themeColor="text1"/>
                <w:lang w:eastAsia="en-US"/>
              </w:rPr>
              <w:t xml:space="preserve"> – </w:t>
            </w:r>
            <w:r w:rsidRPr="000C2107">
              <w:rPr>
                <w:rFonts w:eastAsia="Calibri" w:cs="Times New Roman"/>
                <w:color w:val="000000" w:themeColor="text1"/>
                <w:lang w:eastAsia="en-US"/>
              </w:rPr>
              <w:t>Erro Médio Absoluto</w:t>
            </w:r>
          </w:p>
        </w:tc>
      </w:tr>
      <w:tr w:rsidR="00DD6F1A" w:rsidRPr="00DD6F1A" w14:paraId="47361387" w14:textId="77777777" w:rsidTr="00C93EBF">
        <w:trPr>
          <w:tblCellSpacing w:w="15" w:type="dxa"/>
        </w:trPr>
        <w:tc>
          <w:tcPr>
            <w:tcW w:w="1089" w:type="dxa"/>
            <w:vAlign w:val="center"/>
            <w:hideMark/>
          </w:tcPr>
          <w:p w14:paraId="3D684338"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ML</w:t>
            </w:r>
          </w:p>
        </w:tc>
        <w:tc>
          <w:tcPr>
            <w:tcW w:w="7891" w:type="dxa"/>
            <w:vAlign w:val="center"/>
            <w:hideMark/>
          </w:tcPr>
          <w:p w14:paraId="63E79B1A" w14:textId="783A3BD6" w:rsidR="00DD6F1A" w:rsidRPr="00DD6F1A" w:rsidRDefault="00FF14D9" w:rsidP="00DD6F1A">
            <w:pPr>
              <w:suppressAutoHyphens w:val="0"/>
              <w:ind w:firstLine="1236"/>
              <w:rPr>
                <w:rFonts w:eastAsia="Calibri" w:cs="Times New Roman"/>
                <w:color w:val="000000" w:themeColor="text1"/>
                <w:lang w:eastAsia="en-US"/>
              </w:rPr>
            </w:pPr>
            <w:r w:rsidRPr="00FF14D9">
              <w:rPr>
                <w:rFonts w:eastAsia="Calibri" w:cs="Times New Roman"/>
                <w:i/>
                <w:iCs/>
                <w:color w:val="000000" w:themeColor="text1"/>
                <w:lang w:eastAsia="en-US"/>
              </w:rPr>
              <w:t xml:space="preserve">Machine Learning – </w:t>
            </w:r>
            <w:r w:rsidRPr="00FF14D9">
              <w:rPr>
                <w:rFonts w:eastAsia="Calibri" w:cs="Times New Roman"/>
                <w:color w:val="000000" w:themeColor="text1"/>
                <w:lang w:eastAsia="en-US"/>
              </w:rPr>
              <w:t>Aprendizado de Máquina</w:t>
            </w:r>
          </w:p>
        </w:tc>
      </w:tr>
      <w:tr w:rsidR="00DD6F1A" w:rsidRPr="00DD6F1A" w14:paraId="0E6D7939" w14:textId="77777777" w:rsidTr="00C93EBF">
        <w:trPr>
          <w:tblCellSpacing w:w="15" w:type="dxa"/>
        </w:trPr>
        <w:tc>
          <w:tcPr>
            <w:tcW w:w="1089" w:type="dxa"/>
            <w:vAlign w:val="center"/>
            <w:hideMark/>
          </w:tcPr>
          <w:p w14:paraId="00980F25"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RF</w:t>
            </w:r>
          </w:p>
        </w:tc>
        <w:tc>
          <w:tcPr>
            <w:tcW w:w="7891" w:type="dxa"/>
            <w:vAlign w:val="center"/>
            <w:hideMark/>
          </w:tcPr>
          <w:p w14:paraId="64899D89" w14:textId="7FF329A2" w:rsidR="00DD6F1A" w:rsidRPr="00DD6F1A" w:rsidRDefault="00FF14D9" w:rsidP="00DD6F1A">
            <w:pPr>
              <w:suppressAutoHyphens w:val="0"/>
              <w:ind w:firstLine="1236"/>
              <w:rPr>
                <w:rFonts w:eastAsia="Calibri" w:cs="Times New Roman"/>
                <w:color w:val="000000" w:themeColor="text1"/>
                <w:lang w:eastAsia="en-US"/>
              </w:rPr>
            </w:pPr>
            <w:r w:rsidRPr="00FF14D9">
              <w:rPr>
                <w:rFonts w:eastAsia="Calibri" w:cs="Times New Roman"/>
                <w:i/>
                <w:iCs/>
                <w:color w:val="000000" w:themeColor="text1"/>
                <w:lang w:eastAsia="en-US"/>
              </w:rPr>
              <w:t xml:space="preserve">Random Forest – </w:t>
            </w:r>
            <w:r w:rsidRPr="00FF14D9">
              <w:rPr>
                <w:rFonts w:eastAsia="Calibri" w:cs="Times New Roman"/>
                <w:color w:val="000000" w:themeColor="text1"/>
                <w:lang w:eastAsia="en-US"/>
              </w:rPr>
              <w:t>Floresta Aleatória</w:t>
            </w:r>
          </w:p>
        </w:tc>
      </w:tr>
      <w:tr w:rsidR="00FF14D9" w:rsidRPr="00DD6F1A" w14:paraId="79AD8B8A" w14:textId="77777777" w:rsidTr="00C93EBF">
        <w:trPr>
          <w:tblCellSpacing w:w="15" w:type="dxa"/>
        </w:trPr>
        <w:tc>
          <w:tcPr>
            <w:tcW w:w="1089" w:type="dxa"/>
            <w:vAlign w:val="center"/>
          </w:tcPr>
          <w:p w14:paraId="29C1A8F7" w14:textId="7EF02AEA" w:rsidR="00FF14D9" w:rsidRPr="00DD6F1A" w:rsidRDefault="00FF14D9" w:rsidP="00DD6F1A">
            <w:pPr>
              <w:suppressAutoHyphens w:val="0"/>
              <w:ind w:firstLine="0"/>
              <w:rPr>
                <w:rFonts w:eastAsia="Calibri" w:cs="Times New Roman"/>
                <w:color w:val="000000" w:themeColor="text1"/>
                <w:lang w:eastAsia="en-US"/>
              </w:rPr>
            </w:pPr>
            <w:r w:rsidRPr="00FF14D9">
              <w:rPr>
                <w:rFonts w:eastAsia="Calibri" w:cs="Times New Roman"/>
                <w:color w:val="000000" w:themeColor="text1"/>
                <w:lang w:eastAsia="en-US"/>
              </w:rPr>
              <w:t>RMSE</w:t>
            </w:r>
          </w:p>
        </w:tc>
        <w:tc>
          <w:tcPr>
            <w:tcW w:w="7891" w:type="dxa"/>
            <w:vAlign w:val="center"/>
          </w:tcPr>
          <w:p w14:paraId="057BCE7F" w14:textId="4E5B262F" w:rsidR="00FF14D9" w:rsidRPr="00FF14D9" w:rsidRDefault="00FF14D9" w:rsidP="00DD6F1A">
            <w:pPr>
              <w:suppressAutoHyphens w:val="0"/>
              <w:ind w:firstLine="1236"/>
              <w:rPr>
                <w:rFonts w:eastAsia="Calibri" w:cs="Times New Roman"/>
                <w:i/>
                <w:iCs/>
                <w:color w:val="000000" w:themeColor="text1"/>
                <w:lang w:eastAsia="en-US"/>
              </w:rPr>
            </w:pPr>
            <w:r w:rsidRPr="00FF14D9">
              <w:rPr>
                <w:rFonts w:eastAsia="Calibri" w:cs="Times New Roman"/>
                <w:i/>
                <w:iCs/>
                <w:color w:val="000000" w:themeColor="text1"/>
                <w:lang w:eastAsia="en-US"/>
              </w:rPr>
              <w:t xml:space="preserve">Root </w:t>
            </w:r>
            <w:proofErr w:type="spellStart"/>
            <w:r w:rsidRPr="00FF14D9">
              <w:rPr>
                <w:rFonts w:eastAsia="Calibri" w:cs="Times New Roman"/>
                <w:i/>
                <w:iCs/>
                <w:color w:val="000000" w:themeColor="text1"/>
                <w:lang w:eastAsia="en-US"/>
              </w:rPr>
              <w:t>Mean</w:t>
            </w:r>
            <w:proofErr w:type="spellEnd"/>
            <w:r w:rsidRPr="00FF14D9">
              <w:rPr>
                <w:rFonts w:eastAsia="Calibri" w:cs="Times New Roman"/>
                <w:i/>
                <w:iCs/>
                <w:color w:val="000000" w:themeColor="text1"/>
                <w:lang w:eastAsia="en-US"/>
              </w:rPr>
              <w:t xml:space="preserve"> Square </w:t>
            </w:r>
            <w:proofErr w:type="spellStart"/>
            <w:r w:rsidRPr="00FF14D9">
              <w:rPr>
                <w:rFonts w:eastAsia="Calibri" w:cs="Times New Roman"/>
                <w:i/>
                <w:iCs/>
                <w:color w:val="000000" w:themeColor="text1"/>
                <w:lang w:eastAsia="en-US"/>
              </w:rPr>
              <w:t>Error</w:t>
            </w:r>
            <w:proofErr w:type="spellEnd"/>
            <w:r w:rsidRPr="00FF14D9">
              <w:rPr>
                <w:rFonts w:eastAsia="Calibri" w:cs="Times New Roman"/>
                <w:i/>
                <w:iCs/>
                <w:color w:val="000000" w:themeColor="text1"/>
                <w:lang w:eastAsia="en-US"/>
              </w:rPr>
              <w:t xml:space="preserve"> – </w:t>
            </w:r>
            <w:r w:rsidRPr="00FF14D9">
              <w:rPr>
                <w:rFonts w:eastAsia="Calibri" w:cs="Times New Roman"/>
                <w:color w:val="000000" w:themeColor="text1"/>
                <w:lang w:eastAsia="en-US"/>
              </w:rPr>
              <w:t>Raiz do Erro Quadrático Médio</w:t>
            </w:r>
          </w:p>
        </w:tc>
      </w:tr>
      <w:tr w:rsidR="00FF14D9" w:rsidRPr="00DD6F1A" w14:paraId="326305C1" w14:textId="77777777" w:rsidTr="00C93EBF">
        <w:trPr>
          <w:tblCellSpacing w:w="15" w:type="dxa"/>
        </w:trPr>
        <w:tc>
          <w:tcPr>
            <w:tcW w:w="1089" w:type="dxa"/>
            <w:vAlign w:val="center"/>
          </w:tcPr>
          <w:p w14:paraId="392E7FC3" w14:textId="6B566478" w:rsidR="00FF14D9" w:rsidRPr="00FF14D9" w:rsidRDefault="00FF14D9" w:rsidP="00DD6F1A">
            <w:pPr>
              <w:suppressAutoHyphens w:val="0"/>
              <w:ind w:firstLine="0"/>
              <w:rPr>
                <w:rFonts w:eastAsia="Calibri" w:cs="Times New Roman"/>
                <w:color w:val="000000" w:themeColor="text1"/>
                <w:lang w:eastAsia="en-US"/>
              </w:rPr>
            </w:pPr>
            <w:r w:rsidRPr="00FF14D9">
              <w:rPr>
                <w:rFonts w:eastAsia="Calibri" w:cs="Times New Roman"/>
                <w:color w:val="000000" w:themeColor="text1"/>
                <w:lang w:eastAsia="en-US"/>
              </w:rPr>
              <w:t>RPM</w:t>
            </w:r>
          </w:p>
        </w:tc>
        <w:tc>
          <w:tcPr>
            <w:tcW w:w="7891" w:type="dxa"/>
            <w:vAlign w:val="center"/>
          </w:tcPr>
          <w:p w14:paraId="47E835C1" w14:textId="54132250" w:rsidR="00FF14D9" w:rsidRPr="00FF14D9" w:rsidRDefault="00FF14D9" w:rsidP="00DD6F1A">
            <w:pPr>
              <w:suppressAutoHyphens w:val="0"/>
              <w:ind w:firstLine="1236"/>
              <w:rPr>
                <w:rFonts w:eastAsia="Calibri" w:cs="Times New Roman"/>
                <w:color w:val="000000" w:themeColor="text1"/>
                <w:lang w:eastAsia="en-US"/>
              </w:rPr>
            </w:pPr>
            <w:r w:rsidRPr="00FF14D9">
              <w:rPr>
                <w:rFonts w:eastAsia="Calibri" w:cs="Times New Roman"/>
                <w:color w:val="000000" w:themeColor="text1"/>
                <w:lang w:eastAsia="en-US"/>
              </w:rPr>
              <w:t>Rotações por Minuto</w:t>
            </w:r>
          </w:p>
        </w:tc>
      </w:tr>
      <w:tr w:rsidR="00FF14D9" w:rsidRPr="00DD6F1A" w14:paraId="2480C6C0" w14:textId="77777777" w:rsidTr="00C93EBF">
        <w:trPr>
          <w:tblCellSpacing w:w="15" w:type="dxa"/>
        </w:trPr>
        <w:tc>
          <w:tcPr>
            <w:tcW w:w="1089" w:type="dxa"/>
            <w:vAlign w:val="center"/>
          </w:tcPr>
          <w:p w14:paraId="78022BAD" w14:textId="3B2E2C70" w:rsidR="00FF14D9" w:rsidRPr="00FF14D9" w:rsidRDefault="00FF14D9" w:rsidP="00DD6F1A">
            <w:pPr>
              <w:suppressAutoHyphens w:val="0"/>
              <w:ind w:firstLine="0"/>
              <w:rPr>
                <w:rFonts w:eastAsia="Calibri" w:cs="Times New Roman"/>
                <w:color w:val="000000" w:themeColor="text1"/>
                <w:lang w:eastAsia="en-US"/>
              </w:rPr>
            </w:pPr>
            <w:r w:rsidRPr="00FF14D9">
              <w:rPr>
                <w:rFonts w:eastAsia="Calibri" w:cs="Times New Roman"/>
                <w:color w:val="000000" w:themeColor="text1"/>
                <w:lang w:eastAsia="en-US"/>
              </w:rPr>
              <w:t>SGPA</w:t>
            </w:r>
          </w:p>
        </w:tc>
        <w:tc>
          <w:tcPr>
            <w:tcW w:w="7891" w:type="dxa"/>
            <w:vAlign w:val="center"/>
          </w:tcPr>
          <w:p w14:paraId="065275E0" w14:textId="149C4C4B" w:rsidR="00FF14D9" w:rsidRPr="00FF14D9" w:rsidRDefault="00FF14D9" w:rsidP="00DD6F1A">
            <w:pPr>
              <w:suppressAutoHyphens w:val="0"/>
              <w:ind w:firstLine="1236"/>
              <w:rPr>
                <w:rFonts w:eastAsia="Calibri" w:cs="Times New Roman"/>
                <w:color w:val="000000" w:themeColor="text1"/>
                <w:lang w:eastAsia="en-US"/>
              </w:rPr>
            </w:pPr>
            <w:r w:rsidRPr="00FF14D9">
              <w:rPr>
                <w:rFonts w:eastAsia="Calibri" w:cs="Times New Roman"/>
                <w:color w:val="000000" w:themeColor="text1"/>
                <w:lang w:eastAsia="en-US"/>
              </w:rPr>
              <w:t>Sistema de Gestão de Processos Agrícolas</w:t>
            </w:r>
          </w:p>
        </w:tc>
      </w:tr>
      <w:tr w:rsidR="00FF14D9" w:rsidRPr="00DD6F1A" w14:paraId="7769076B" w14:textId="77777777" w:rsidTr="00C93EBF">
        <w:trPr>
          <w:tblCellSpacing w:w="15" w:type="dxa"/>
        </w:trPr>
        <w:tc>
          <w:tcPr>
            <w:tcW w:w="1089" w:type="dxa"/>
            <w:vAlign w:val="center"/>
          </w:tcPr>
          <w:p w14:paraId="3117DA68" w14:textId="77332615" w:rsidR="00FF14D9" w:rsidRPr="00FF14D9" w:rsidRDefault="00FF14D9" w:rsidP="00DD6F1A">
            <w:pPr>
              <w:suppressAutoHyphens w:val="0"/>
              <w:ind w:firstLine="0"/>
              <w:rPr>
                <w:rFonts w:eastAsia="Calibri" w:cs="Times New Roman"/>
                <w:color w:val="000000" w:themeColor="text1"/>
                <w:lang w:eastAsia="en-US"/>
              </w:rPr>
            </w:pPr>
            <w:r w:rsidRPr="00FF14D9">
              <w:rPr>
                <w:rFonts w:eastAsia="Calibri" w:cs="Times New Roman"/>
                <w:color w:val="000000" w:themeColor="text1"/>
                <w:lang w:eastAsia="en-US"/>
              </w:rPr>
              <w:t>SI</w:t>
            </w:r>
          </w:p>
        </w:tc>
        <w:tc>
          <w:tcPr>
            <w:tcW w:w="7891" w:type="dxa"/>
            <w:vAlign w:val="center"/>
          </w:tcPr>
          <w:p w14:paraId="7B228C30" w14:textId="74FD9D4F" w:rsidR="00FF14D9" w:rsidRPr="00FF14D9" w:rsidRDefault="00FF14D9" w:rsidP="00DD6F1A">
            <w:pPr>
              <w:suppressAutoHyphens w:val="0"/>
              <w:ind w:firstLine="1236"/>
              <w:rPr>
                <w:rFonts w:eastAsia="Calibri" w:cs="Times New Roman"/>
                <w:color w:val="000000" w:themeColor="text1"/>
                <w:lang w:eastAsia="en-US"/>
              </w:rPr>
            </w:pPr>
            <w:r w:rsidRPr="00FF14D9">
              <w:rPr>
                <w:rFonts w:eastAsia="Calibri" w:cs="Times New Roman"/>
                <w:color w:val="000000" w:themeColor="text1"/>
                <w:lang w:eastAsia="en-US"/>
              </w:rPr>
              <w:t>Sistema Internacional de Unidades</w:t>
            </w:r>
          </w:p>
        </w:tc>
      </w:tr>
      <w:tr w:rsidR="00DD6F1A" w:rsidRPr="00DD6F1A" w14:paraId="33649176" w14:textId="77777777" w:rsidTr="00C93EBF">
        <w:trPr>
          <w:tblCellSpacing w:w="15" w:type="dxa"/>
        </w:trPr>
        <w:tc>
          <w:tcPr>
            <w:tcW w:w="1089" w:type="dxa"/>
            <w:vAlign w:val="center"/>
            <w:hideMark/>
          </w:tcPr>
          <w:p w14:paraId="18D04698"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SVM</w:t>
            </w:r>
          </w:p>
        </w:tc>
        <w:tc>
          <w:tcPr>
            <w:tcW w:w="7891" w:type="dxa"/>
            <w:vAlign w:val="center"/>
            <w:hideMark/>
          </w:tcPr>
          <w:p w14:paraId="0930E241" w14:textId="2323B76B" w:rsidR="00DD6F1A" w:rsidRPr="00DD6F1A" w:rsidRDefault="00FF14D9" w:rsidP="00DD6F1A">
            <w:pPr>
              <w:suppressAutoHyphens w:val="0"/>
              <w:ind w:firstLine="1236"/>
              <w:rPr>
                <w:rFonts w:eastAsia="Calibri" w:cs="Times New Roman"/>
                <w:color w:val="000000" w:themeColor="text1"/>
                <w:lang w:eastAsia="en-US"/>
              </w:rPr>
            </w:pPr>
            <w:proofErr w:type="spellStart"/>
            <w:r w:rsidRPr="00FF14D9">
              <w:rPr>
                <w:rFonts w:eastAsia="Calibri" w:cs="Times New Roman"/>
                <w:i/>
                <w:iCs/>
                <w:color w:val="000000" w:themeColor="text1"/>
                <w:lang w:eastAsia="en-US"/>
              </w:rPr>
              <w:t>Support</w:t>
            </w:r>
            <w:proofErr w:type="spellEnd"/>
            <w:r w:rsidRPr="00FF14D9">
              <w:rPr>
                <w:rFonts w:eastAsia="Calibri" w:cs="Times New Roman"/>
                <w:i/>
                <w:iCs/>
                <w:color w:val="000000" w:themeColor="text1"/>
                <w:lang w:eastAsia="en-US"/>
              </w:rPr>
              <w:t xml:space="preserve"> Vector Machine – </w:t>
            </w:r>
            <w:r w:rsidRPr="00FF14D9">
              <w:rPr>
                <w:rFonts w:eastAsia="Calibri" w:cs="Times New Roman"/>
                <w:color w:val="000000" w:themeColor="text1"/>
                <w:lang w:eastAsia="en-US"/>
              </w:rPr>
              <w:t>Máquina de Vetores de Suporte</w:t>
            </w:r>
          </w:p>
        </w:tc>
      </w:tr>
      <w:tr w:rsidR="00DD6F1A" w:rsidRPr="00DD6F1A" w14:paraId="34198C49" w14:textId="77777777" w:rsidTr="00C93EBF">
        <w:trPr>
          <w:tblCellSpacing w:w="15" w:type="dxa"/>
        </w:trPr>
        <w:tc>
          <w:tcPr>
            <w:tcW w:w="1089" w:type="dxa"/>
            <w:vAlign w:val="center"/>
            <w:hideMark/>
          </w:tcPr>
          <w:p w14:paraId="342D1809" w14:textId="77777777" w:rsidR="00DD6F1A" w:rsidRPr="00DD6F1A" w:rsidRDefault="00DD6F1A" w:rsidP="00DD6F1A">
            <w:pPr>
              <w:suppressAutoHyphens w:val="0"/>
              <w:ind w:firstLine="0"/>
              <w:rPr>
                <w:rFonts w:eastAsia="Calibri" w:cs="Times New Roman"/>
                <w:color w:val="000000" w:themeColor="text1"/>
                <w:lang w:eastAsia="en-US"/>
              </w:rPr>
            </w:pPr>
            <w:r w:rsidRPr="00DD6F1A">
              <w:rPr>
                <w:rFonts w:eastAsia="Calibri" w:cs="Times New Roman"/>
                <w:color w:val="000000" w:themeColor="text1"/>
                <w:lang w:eastAsia="en-US"/>
              </w:rPr>
              <w:t>UEG</w:t>
            </w:r>
          </w:p>
        </w:tc>
        <w:tc>
          <w:tcPr>
            <w:tcW w:w="7891" w:type="dxa"/>
            <w:vAlign w:val="center"/>
            <w:hideMark/>
          </w:tcPr>
          <w:p w14:paraId="40FFE5A4" w14:textId="77777777" w:rsidR="00DD6F1A" w:rsidRPr="00DD6F1A" w:rsidRDefault="00DD6F1A" w:rsidP="00DD6F1A">
            <w:pPr>
              <w:suppressAutoHyphens w:val="0"/>
              <w:ind w:firstLine="1236"/>
              <w:rPr>
                <w:rFonts w:eastAsia="Calibri" w:cs="Times New Roman"/>
                <w:color w:val="000000" w:themeColor="text1"/>
                <w:lang w:eastAsia="en-US"/>
              </w:rPr>
            </w:pPr>
            <w:r w:rsidRPr="00DD6F1A">
              <w:rPr>
                <w:rFonts w:eastAsia="Calibri" w:cs="Times New Roman"/>
                <w:color w:val="000000" w:themeColor="text1"/>
                <w:lang w:eastAsia="en-US"/>
              </w:rPr>
              <w:t>Universidade Estadual de Goiás</w:t>
            </w:r>
          </w:p>
        </w:tc>
      </w:tr>
    </w:tbl>
    <w:p w14:paraId="43A6045E" w14:textId="77777777" w:rsidR="00BC1D9B" w:rsidRPr="00EA3AC8" w:rsidRDefault="00BC1D9B" w:rsidP="00EA3AC8">
      <w:pPr>
        <w:suppressAutoHyphens w:val="0"/>
        <w:ind w:firstLine="0"/>
        <w:rPr>
          <w:rFonts w:eastAsia="Calibri" w:cs="Times New Roman"/>
          <w:color w:val="000000" w:themeColor="text1"/>
          <w:lang w:eastAsia="en-US"/>
        </w:rPr>
      </w:pPr>
    </w:p>
    <w:p w14:paraId="5302596C" w14:textId="77777777" w:rsidR="00EA3AC8" w:rsidRPr="00EA3AC8" w:rsidRDefault="00EA3AC8" w:rsidP="00EA3AC8">
      <w:pPr>
        <w:suppressAutoHyphens w:val="0"/>
        <w:ind w:firstLine="0"/>
        <w:rPr>
          <w:rFonts w:eastAsia="Calibri" w:cs="Times New Roman"/>
          <w:b/>
          <w:color w:val="auto"/>
          <w:lang w:eastAsia="en-US"/>
        </w:rPr>
      </w:pPr>
    </w:p>
    <w:p w14:paraId="1C2D64D2" w14:textId="77777777" w:rsidR="00EA3AC8" w:rsidRPr="00EA3AC8" w:rsidRDefault="00EA3AC8" w:rsidP="00EA3AC8">
      <w:pPr>
        <w:suppressAutoHyphens w:val="0"/>
        <w:ind w:firstLine="0"/>
        <w:rPr>
          <w:rFonts w:eastAsia="Calibri" w:cs="Times New Roman"/>
          <w:b/>
          <w:color w:val="auto"/>
          <w:lang w:eastAsia="en-US"/>
        </w:rPr>
      </w:pPr>
    </w:p>
    <w:p w14:paraId="148184F0" w14:textId="77777777" w:rsidR="00EA3AC8" w:rsidRPr="00EA3AC8" w:rsidRDefault="00EA3AC8" w:rsidP="00EA3AC8">
      <w:pPr>
        <w:suppressAutoHyphens w:val="0"/>
        <w:ind w:firstLine="0"/>
        <w:rPr>
          <w:rFonts w:eastAsia="Calibri" w:cs="Times New Roman"/>
          <w:b/>
          <w:color w:val="auto"/>
          <w:lang w:eastAsia="en-US"/>
        </w:rPr>
      </w:pPr>
    </w:p>
    <w:p w14:paraId="47D5AAF4" w14:textId="77777777" w:rsidR="000E264F" w:rsidRDefault="000E264F" w:rsidP="00EA3AC8">
      <w:pPr>
        <w:suppressAutoHyphens w:val="0"/>
        <w:spacing w:line="240" w:lineRule="auto"/>
        <w:jc w:val="left"/>
        <w:rPr>
          <w:rFonts w:eastAsia="Calibri" w:cs="Times New Roman"/>
          <w:b/>
          <w:color w:val="auto"/>
          <w:sz w:val="28"/>
          <w:szCs w:val="28"/>
          <w:lang w:eastAsia="en-US"/>
        </w:rPr>
      </w:pPr>
    </w:p>
    <w:p w14:paraId="6B0C1C38" w14:textId="77777777" w:rsidR="000E264F" w:rsidRDefault="000E264F">
      <w:pPr>
        <w:suppressAutoHyphens w:val="0"/>
        <w:spacing w:line="240" w:lineRule="auto"/>
        <w:ind w:firstLine="0"/>
        <w:jc w:val="left"/>
        <w:rPr>
          <w:rFonts w:eastAsia="Calibri" w:cs="Times New Roman"/>
          <w:b/>
          <w:color w:val="auto"/>
          <w:sz w:val="28"/>
          <w:szCs w:val="28"/>
          <w:lang w:eastAsia="en-US"/>
        </w:rPr>
      </w:pPr>
      <w:r>
        <w:rPr>
          <w:rFonts w:eastAsia="Calibri" w:cs="Times New Roman"/>
          <w:b/>
          <w:color w:val="auto"/>
          <w:sz w:val="28"/>
          <w:szCs w:val="28"/>
          <w:lang w:eastAsia="en-US"/>
        </w:rPr>
        <w:br w:type="page"/>
      </w:r>
    </w:p>
    <w:p w14:paraId="4AA3786B" w14:textId="77777777" w:rsidR="000E264F" w:rsidRPr="00B016E4" w:rsidRDefault="000E264F" w:rsidP="000E264F">
      <w:pPr>
        <w:pStyle w:val="Titulopre-textual"/>
      </w:pPr>
      <w:r w:rsidRPr="005C058D">
        <w:lastRenderedPageBreak/>
        <w:t>SUMÁRIO</w:t>
      </w:r>
    </w:p>
    <w:p w14:paraId="3414BF6F" w14:textId="3CC4A526" w:rsidR="00A84E45" w:rsidRDefault="00A84E45">
      <w:pPr>
        <w:pStyle w:val="Sumrio1"/>
        <w:tabs>
          <w:tab w:val="right" w:leader="dot" w:pos="9060"/>
        </w:tabs>
        <w:rPr>
          <w:rFonts w:eastAsiaTheme="minorEastAsia" w:cstheme="minorBidi"/>
          <w:b w:val="0"/>
          <w:bCs w:val="0"/>
          <w:caps w:val="0"/>
          <w:noProof/>
          <w:color w:val="auto"/>
          <w:kern w:val="2"/>
          <w:sz w:val="24"/>
          <w:szCs w:val="24"/>
          <w:lang w:eastAsia="pt-BR"/>
          <w14:ligatures w14:val="standardContextual"/>
        </w:rPr>
      </w:pPr>
      <w:r>
        <w:rPr>
          <w:rFonts w:eastAsia="Calibri" w:cs="Times New Roman"/>
          <w:bCs w:val="0"/>
          <w:caps w:val="0"/>
          <w:color w:val="auto"/>
          <w:sz w:val="28"/>
          <w:szCs w:val="28"/>
          <w:lang w:eastAsia="en-US"/>
        </w:rPr>
        <w:fldChar w:fldCharType="begin"/>
      </w:r>
      <w:r>
        <w:rPr>
          <w:rFonts w:eastAsia="Calibri" w:cs="Times New Roman"/>
          <w:bCs w:val="0"/>
          <w:caps w:val="0"/>
          <w:color w:val="auto"/>
          <w:sz w:val="28"/>
          <w:szCs w:val="28"/>
          <w:lang w:eastAsia="en-US"/>
        </w:rPr>
        <w:instrText xml:space="preserve"> TOC \o "1-4" \h \z \u </w:instrText>
      </w:r>
      <w:r>
        <w:rPr>
          <w:rFonts w:eastAsia="Calibri" w:cs="Times New Roman"/>
          <w:bCs w:val="0"/>
          <w:caps w:val="0"/>
          <w:color w:val="auto"/>
          <w:sz w:val="28"/>
          <w:szCs w:val="28"/>
          <w:lang w:eastAsia="en-US"/>
        </w:rPr>
        <w:fldChar w:fldCharType="separate"/>
      </w:r>
      <w:hyperlink w:anchor="_Toc211876901" w:history="1">
        <w:r w:rsidRPr="00F973A3">
          <w:rPr>
            <w:rStyle w:val="Hyperlink"/>
            <w:noProof/>
            <w:lang w:bidi="hi-IN"/>
          </w:rPr>
          <w:t>RESU</w:t>
        </w:r>
        <w:r w:rsidRPr="00F973A3">
          <w:rPr>
            <w:rStyle w:val="Hyperlink"/>
            <w:noProof/>
            <w:lang w:bidi="hi-IN"/>
          </w:rPr>
          <w:t>M</w:t>
        </w:r>
        <w:r w:rsidRPr="00F973A3">
          <w:rPr>
            <w:rStyle w:val="Hyperlink"/>
            <w:noProof/>
            <w:lang w:bidi="hi-IN"/>
          </w:rPr>
          <w:t>O</w:t>
        </w:r>
        <w:r>
          <w:rPr>
            <w:noProof/>
            <w:webHidden/>
          </w:rPr>
          <w:tab/>
        </w:r>
        <w:r>
          <w:rPr>
            <w:noProof/>
            <w:webHidden/>
          </w:rPr>
          <w:fldChar w:fldCharType="begin"/>
        </w:r>
        <w:r>
          <w:rPr>
            <w:noProof/>
            <w:webHidden/>
          </w:rPr>
          <w:instrText xml:space="preserve"> PAGEREF _Toc211876901 \h </w:instrText>
        </w:r>
        <w:r>
          <w:rPr>
            <w:noProof/>
            <w:webHidden/>
          </w:rPr>
        </w:r>
        <w:r>
          <w:rPr>
            <w:noProof/>
            <w:webHidden/>
          </w:rPr>
          <w:fldChar w:fldCharType="separate"/>
        </w:r>
        <w:r w:rsidR="003372A6">
          <w:rPr>
            <w:noProof/>
            <w:webHidden/>
          </w:rPr>
          <w:t>2</w:t>
        </w:r>
        <w:r>
          <w:rPr>
            <w:noProof/>
            <w:webHidden/>
          </w:rPr>
          <w:fldChar w:fldCharType="end"/>
        </w:r>
      </w:hyperlink>
    </w:p>
    <w:p w14:paraId="1B00C996" w14:textId="2D9E5B70" w:rsidR="00A84E45" w:rsidRDefault="00A84E45">
      <w:pPr>
        <w:pStyle w:val="Sumrio1"/>
        <w:tabs>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02" w:history="1">
        <w:r w:rsidRPr="00F973A3">
          <w:rPr>
            <w:rStyle w:val="Hyperlink"/>
            <w:noProof/>
            <w:lang w:val="en-US" w:bidi="hi-IN"/>
          </w:rPr>
          <w:t>ABSTRACT</w:t>
        </w:r>
        <w:r>
          <w:rPr>
            <w:noProof/>
            <w:webHidden/>
          </w:rPr>
          <w:tab/>
        </w:r>
        <w:r>
          <w:rPr>
            <w:noProof/>
            <w:webHidden/>
          </w:rPr>
          <w:fldChar w:fldCharType="begin"/>
        </w:r>
        <w:r>
          <w:rPr>
            <w:noProof/>
            <w:webHidden/>
          </w:rPr>
          <w:instrText xml:space="preserve"> PAGEREF _Toc211876902 \h </w:instrText>
        </w:r>
        <w:r>
          <w:rPr>
            <w:noProof/>
            <w:webHidden/>
          </w:rPr>
        </w:r>
        <w:r>
          <w:rPr>
            <w:noProof/>
            <w:webHidden/>
          </w:rPr>
          <w:fldChar w:fldCharType="separate"/>
        </w:r>
        <w:r w:rsidR="003372A6">
          <w:rPr>
            <w:noProof/>
            <w:webHidden/>
          </w:rPr>
          <w:t>4</w:t>
        </w:r>
        <w:r>
          <w:rPr>
            <w:noProof/>
            <w:webHidden/>
          </w:rPr>
          <w:fldChar w:fldCharType="end"/>
        </w:r>
      </w:hyperlink>
    </w:p>
    <w:p w14:paraId="0842452E" w14:textId="78FCCAA7" w:rsidR="00A84E45" w:rsidRDefault="00A84E45">
      <w:pPr>
        <w:pStyle w:val="Sumrio1"/>
        <w:tabs>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03" w:history="1">
        <w:r w:rsidRPr="00F973A3">
          <w:rPr>
            <w:rStyle w:val="Hyperlink"/>
            <w:noProof/>
            <w:lang w:bidi="hi-IN"/>
          </w:rPr>
          <w:t>LISTA DE ABREVIATURAS E SIGLAS</w:t>
        </w:r>
        <w:r>
          <w:rPr>
            <w:noProof/>
            <w:webHidden/>
          </w:rPr>
          <w:tab/>
        </w:r>
        <w:r>
          <w:rPr>
            <w:noProof/>
            <w:webHidden/>
          </w:rPr>
          <w:fldChar w:fldCharType="begin"/>
        </w:r>
        <w:r>
          <w:rPr>
            <w:noProof/>
            <w:webHidden/>
          </w:rPr>
          <w:instrText xml:space="preserve"> PAGEREF _Toc211876903 \h </w:instrText>
        </w:r>
        <w:r>
          <w:rPr>
            <w:noProof/>
            <w:webHidden/>
          </w:rPr>
        </w:r>
        <w:r>
          <w:rPr>
            <w:noProof/>
            <w:webHidden/>
          </w:rPr>
          <w:fldChar w:fldCharType="separate"/>
        </w:r>
        <w:r w:rsidR="003372A6">
          <w:rPr>
            <w:noProof/>
            <w:webHidden/>
          </w:rPr>
          <w:t>7</w:t>
        </w:r>
        <w:r>
          <w:rPr>
            <w:noProof/>
            <w:webHidden/>
          </w:rPr>
          <w:fldChar w:fldCharType="end"/>
        </w:r>
      </w:hyperlink>
    </w:p>
    <w:p w14:paraId="7164A656" w14:textId="72D820D2" w:rsidR="00A84E45" w:rsidRDefault="00A84E45">
      <w:pPr>
        <w:pStyle w:val="Sumrio1"/>
        <w:tabs>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04" w:history="1">
        <w:r w:rsidRPr="00F973A3">
          <w:rPr>
            <w:rStyle w:val="Hyperlink"/>
            <w:noProof/>
            <w:lang w:bidi="hi-IN"/>
          </w:rPr>
          <w:t>INTRODUÇÃO</w:t>
        </w:r>
        <w:r>
          <w:rPr>
            <w:noProof/>
            <w:webHidden/>
          </w:rPr>
          <w:tab/>
        </w:r>
        <w:r>
          <w:rPr>
            <w:noProof/>
            <w:webHidden/>
          </w:rPr>
          <w:fldChar w:fldCharType="begin"/>
        </w:r>
        <w:r>
          <w:rPr>
            <w:noProof/>
            <w:webHidden/>
          </w:rPr>
          <w:instrText xml:space="preserve"> PAGEREF _Toc211876904 \h </w:instrText>
        </w:r>
        <w:r>
          <w:rPr>
            <w:noProof/>
            <w:webHidden/>
          </w:rPr>
        </w:r>
        <w:r>
          <w:rPr>
            <w:noProof/>
            <w:webHidden/>
          </w:rPr>
          <w:fldChar w:fldCharType="separate"/>
        </w:r>
        <w:r w:rsidR="003372A6">
          <w:rPr>
            <w:noProof/>
            <w:webHidden/>
          </w:rPr>
          <w:t>10</w:t>
        </w:r>
        <w:r>
          <w:rPr>
            <w:noProof/>
            <w:webHidden/>
          </w:rPr>
          <w:fldChar w:fldCharType="end"/>
        </w:r>
      </w:hyperlink>
    </w:p>
    <w:p w14:paraId="3D4E2D06" w14:textId="2F880A2D" w:rsidR="00A84E45" w:rsidRDefault="00A84E45">
      <w:pPr>
        <w:pStyle w:val="Sumrio1"/>
        <w:tabs>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05" w:history="1">
        <w:r w:rsidRPr="00F973A3">
          <w:rPr>
            <w:rStyle w:val="Hyperlink"/>
            <w:noProof/>
            <w:lang w:bidi="hi-IN"/>
          </w:rPr>
          <w:t>OBJETIVO GERAL</w:t>
        </w:r>
        <w:r>
          <w:rPr>
            <w:noProof/>
            <w:webHidden/>
          </w:rPr>
          <w:tab/>
        </w:r>
        <w:r>
          <w:rPr>
            <w:noProof/>
            <w:webHidden/>
          </w:rPr>
          <w:fldChar w:fldCharType="begin"/>
        </w:r>
        <w:r>
          <w:rPr>
            <w:noProof/>
            <w:webHidden/>
          </w:rPr>
          <w:instrText xml:space="preserve"> PAGEREF _Toc211876905 \h </w:instrText>
        </w:r>
        <w:r>
          <w:rPr>
            <w:noProof/>
            <w:webHidden/>
          </w:rPr>
        </w:r>
        <w:r>
          <w:rPr>
            <w:noProof/>
            <w:webHidden/>
          </w:rPr>
          <w:fldChar w:fldCharType="separate"/>
        </w:r>
        <w:r w:rsidR="003372A6">
          <w:rPr>
            <w:noProof/>
            <w:webHidden/>
          </w:rPr>
          <w:t>12</w:t>
        </w:r>
        <w:r>
          <w:rPr>
            <w:noProof/>
            <w:webHidden/>
          </w:rPr>
          <w:fldChar w:fldCharType="end"/>
        </w:r>
      </w:hyperlink>
    </w:p>
    <w:p w14:paraId="7B221BB6" w14:textId="0C2E6C14" w:rsidR="00A84E45" w:rsidRDefault="00A84E45">
      <w:pPr>
        <w:pStyle w:val="Sumrio2"/>
        <w:tabs>
          <w:tab w:val="right" w:leader="dot" w:pos="9060"/>
        </w:tabs>
        <w:rPr>
          <w:rFonts w:eastAsiaTheme="minorEastAsia" w:cstheme="minorBidi"/>
          <w:smallCaps w:val="0"/>
          <w:noProof/>
          <w:color w:val="auto"/>
          <w:kern w:val="2"/>
          <w:sz w:val="24"/>
          <w:szCs w:val="24"/>
          <w:lang w:eastAsia="pt-BR"/>
          <w14:ligatures w14:val="standardContextual"/>
        </w:rPr>
      </w:pPr>
      <w:hyperlink w:anchor="_Toc211876906" w:history="1">
        <w:r w:rsidRPr="00F973A3">
          <w:rPr>
            <w:rStyle w:val="Hyperlink"/>
            <w:noProof/>
          </w:rPr>
          <w:t>OBJETIVOS ESPECÍFICOS</w:t>
        </w:r>
        <w:r>
          <w:rPr>
            <w:noProof/>
            <w:webHidden/>
          </w:rPr>
          <w:tab/>
        </w:r>
        <w:r>
          <w:rPr>
            <w:noProof/>
            <w:webHidden/>
          </w:rPr>
          <w:fldChar w:fldCharType="begin"/>
        </w:r>
        <w:r>
          <w:rPr>
            <w:noProof/>
            <w:webHidden/>
          </w:rPr>
          <w:instrText xml:space="preserve"> PAGEREF _Toc211876906 \h </w:instrText>
        </w:r>
        <w:r>
          <w:rPr>
            <w:noProof/>
            <w:webHidden/>
          </w:rPr>
        </w:r>
        <w:r>
          <w:rPr>
            <w:noProof/>
            <w:webHidden/>
          </w:rPr>
          <w:fldChar w:fldCharType="separate"/>
        </w:r>
        <w:r w:rsidR="003372A6">
          <w:rPr>
            <w:noProof/>
            <w:webHidden/>
          </w:rPr>
          <w:t>12</w:t>
        </w:r>
        <w:r>
          <w:rPr>
            <w:noProof/>
            <w:webHidden/>
          </w:rPr>
          <w:fldChar w:fldCharType="end"/>
        </w:r>
      </w:hyperlink>
    </w:p>
    <w:p w14:paraId="668E21D5" w14:textId="2C69B85D" w:rsidR="00A84E45" w:rsidRDefault="00A84E45">
      <w:pPr>
        <w:pStyle w:val="Sumrio1"/>
        <w:tabs>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07" w:history="1">
        <w:r w:rsidRPr="00F973A3">
          <w:rPr>
            <w:rStyle w:val="Hyperlink"/>
            <w:noProof/>
            <w:lang w:bidi="hi-IN"/>
          </w:rPr>
          <w:t>JUSTIFICATIVA</w:t>
        </w:r>
        <w:r>
          <w:rPr>
            <w:noProof/>
            <w:webHidden/>
          </w:rPr>
          <w:tab/>
        </w:r>
        <w:r>
          <w:rPr>
            <w:noProof/>
            <w:webHidden/>
          </w:rPr>
          <w:fldChar w:fldCharType="begin"/>
        </w:r>
        <w:r>
          <w:rPr>
            <w:noProof/>
            <w:webHidden/>
          </w:rPr>
          <w:instrText xml:space="preserve"> PAGEREF _Toc211876907 \h </w:instrText>
        </w:r>
        <w:r>
          <w:rPr>
            <w:noProof/>
            <w:webHidden/>
          </w:rPr>
        </w:r>
        <w:r>
          <w:rPr>
            <w:noProof/>
            <w:webHidden/>
          </w:rPr>
          <w:fldChar w:fldCharType="separate"/>
        </w:r>
        <w:r w:rsidR="003372A6">
          <w:rPr>
            <w:noProof/>
            <w:webHidden/>
          </w:rPr>
          <w:t>13</w:t>
        </w:r>
        <w:r>
          <w:rPr>
            <w:noProof/>
            <w:webHidden/>
          </w:rPr>
          <w:fldChar w:fldCharType="end"/>
        </w:r>
      </w:hyperlink>
    </w:p>
    <w:p w14:paraId="75B4C703" w14:textId="1F89E014" w:rsidR="00A84E45" w:rsidRDefault="00A84E45">
      <w:pPr>
        <w:pStyle w:val="Sumrio1"/>
        <w:tabs>
          <w:tab w:val="left" w:pos="1440"/>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08" w:history="1">
        <w:r w:rsidRPr="00F973A3">
          <w:rPr>
            <w:rStyle w:val="Hyperlink"/>
            <w:noProof/>
            <w:lang w:bidi="hi-IN"/>
          </w:rPr>
          <w:t>1.</w:t>
        </w:r>
        <w:r>
          <w:rPr>
            <w:rFonts w:eastAsiaTheme="minorEastAsia" w:cstheme="minorBidi"/>
            <w:b w:val="0"/>
            <w:bCs w:val="0"/>
            <w:caps w:val="0"/>
            <w:noProof/>
            <w:color w:val="auto"/>
            <w:kern w:val="2"/>
            <w:sz w:val="24"/>
            <w:szCs w:val="24"/>
            <w:lang w:eastAsia="pt-BR"/>
            <w14:ligatures w14:val="standardContextual"/>
          </w:rPr>
          <w:tab/>
        </w:r>
        <w:r w:rsidRPr="00F973A3">
          <w:rPr>
            <w:rStyle w:val="Hyperlink"/>
            <w:noProof/>
            <w:lang w:bidi="hi-IN"/>
          </w:rPr>
          <w:t>REVISÃO DE LITERATURA</w:t>
        </w:r>
        <w:r>
          <w:rPr>
            <w:noProof/>
            <w:webHidden/>
          </w:rPr>
          <w:tab/>
        </w:r>
        <w:r>
          <w:rPr>
            <w:noProof/>
            <w:webHidden/>
          </w:rPr>
          <w:fldChar w:fldCharType="begin"/>
        </w:r>
        <w:r>
          <w:rPr>
            <w:noProof/>
            <w:webHidden/>
          </w:rPr>
          <w:instrText xml:space="preserve"> PAGEREF _Toc211876908 \h </w:instrText>
        </w:r>
        <w:r>
          <w:rPr>
            <w:noProof/>
            <w:webHidden/>
          </w:rPr>
        </w:r>
        <w:r>
          <w:rPr>
            <w:noProof/>
            <w:webHidden/>
          </w:rPr>
          <w:fldChar w:fldCharType="separate"/>
        </w:r>
        <w:r w:rsidR="003372A6">
          <w:rPr>
            <w:noProof/>
            <w:webHidden/>
          </w:rPr>
          <w:t>15</w:t>
        </w:r>
        <w:r>
          <w:rPr>
            <w:noProof/>
            <w:webHidden/>
          </w:rPr>
          <w:fldChar w:fldCharType="end"/>
        </w:r>
      </w:hyperlink>
    </w:p>
    <w:p w14:paraId="3343A7BD" w14:textId="73CCBEF7"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09" w:history="1">
        <w:r w:rsidRPr="00F973A3">
          <w:rPr>
            <w:rStyle w:val="Hyperlink"/>
            <w:noProof/>
            <w:lang w:eastAsia="hi-IN" w:bidi="hi-IN"/>
          </w:rPr>
          <w:t>1.1 Internet das Coisas (IoT)</w:t>
        </w:r>
        <w:r>
          <w:rPr>
            <w:noProof/>
            <w:webHidden/>
          </w:rPr>
          <w:tab/>
        </w:r>
        <w:r>
          <w:rPr>
            <w:noProof/>
            <w:webHidden/>
          </w:rPr>
          <w:fldChar w:fldCharType="begin"/>
        </w:r>
        <w:r>
          <w:rPr>
            <w:noProof/>
            <w:webHidden/>
          </w:rPr>
          <w:instrText xml:space="preserve"> PAGEREF _Toc211876909 \h </w:instrText>
        </w:r>
        <w:r>
          <w:rPr>
            <w:noProof/>
            <w:webHidden/>
          </w:rPr>
        </w:r>
        <w:r>
          <w:rPr>
            <w:noProof/>
            <w:webHidden/>
          </w:rPr>
          <w:fldChar w:fldCharType="separate"/>
        </w:r>
        <w:r w:rsidR="003372A6">
          <w:rPr>
            <w:noProof/>
            <w:webHidden/>
          </w:rPr>
          <w:t>15</w:t>
        </w:r>
        <w:r>
          <w:rPr>
            <w:noProof/>
            <w:webHidden/>
          </w:rPr>
          <w:fldChar w:fldCharType="end"/>
        </w:r>
      </w:hyperlink>
    </w:p>
    <w:p w14:paraId="4586DBFF" w14:textId="3E7EAB74" w:rsidR="00A84E45" w:rsidRDefault="00A84E45">
      <w:pPr>
        <w:pStyle w:val="Sumrio3"/>
        <w:tabs>
          <w:tab w:val="left" w:pos="1920"/>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0" w:history="1">
        <w:r w:rsidRPr="00F973A3">
          <w:rPr>
            <w:rStyle w:val="Hyperlink"/>
            <w:noProof/>
          </w:rPr>
          <w:t>1.2</w:t>
        </w:r>
        <w:r>
          <w:rPr>
            <w:rFonts w:eastAsiaTheme="minorEastAsia" w:cstheme="minorBidi"/>
            <w:i w:val="0"/>
            <w:iCs w:val="0"/>
            <w:noProof/>
            <w:color w:val="auto"/>
            <w:kern w:val="2"/>
            <w:sz w:val="24"/>
            <w:szCs w:val="24"/>
            <w:lang w:eastAsia="pt-BR"/>
            <w14:ligatures w14:val="standardContextual"/>
          </w:rPr>
          <w:tab/>
        </w:r>
        <w:r w:rsidRPr="00F973A3">
          <w:rPr>
            <w:rStyle w:val="Hyperlink"/>
            <w:noProof/>
          </w:rPr>
          <w:t>Telemetria</w:t>
        </w:r>
        <w:r>
          <w:rPr>
            <w:noProof/>
            <w:webHidden/>
          </w:rPr>
          <w:tab/>
        </w:r>
        <w:r>
          <w:rPr>
            <w:noProof/>
            <w:webHidden/>
          </w:rPr>
          <w:fldChar w:fldCharType="begin"/>
        </w:r>
        <w:r>
          <w:rPr>
            <w:noProof/>
            <w:webHidden/>
          </w:rPr>
          <w:instrText xml:space="preserve"> PAGEREF _Toc211876910 \h </w:instrText>
        </w:r>
        <w:r>
          <w:rPr>
            <w:noProof/>
            <w:webHidden/>
          </w:rPr>
        </w:r>
        <w:r>
          <w:rPr>
            <w:noProof/>
            <w:webHidden/>
          </w:rPr>
          <w:fldChar w:fldCharType="separate"/>
        </w:r>
        <w:r w:rsidR="003372A6">
          <w:rPr>
            <w:noProof/>
            <w:webHidden/>
          </w:rPr>
          <w:t>16</w:t>
        </w:r>
        <w:r>
          <w:rPr>
            <w:noProof/>
            <w:webHidden/>
          </w:rPr>
          <w:fldChar w:fldCharType="end"/>
        </w:r>
      </w:hyperlink>
    </w:p>
    <w:p w14:paraId="61B29369" w14:textId="19252914"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1" w:history="1">
        <w:r w:rsidRPr="00F973A3">
          <w:rPr>
            <w:rStyle w:val="Hyperlink"/>
            <w:noProof/>
          </w:rPr>
          <w:t>1.2.1 Telemetria na Agricultura</w:t>
        </w:r>
        <w:r>
          <w:rPr>
            <w:noProof/>
            <w:webHidden/>
          </w:rPr>
          <w:tab/>
        </w:r>
        <w:r>
          <w:rPr>
            <w:noProof/>
            <w:webHidden/>
          </w:rPr>
          <w:fldChar w:fldCharType="begin"/>
        </w:r>
        <w:r>
          <w:rPr>
            <w:noProof/>
            <w:webHidden/>
          </w:rPr>
          <w:instrText xml:space="preserve"> PAGEREF _Toc211876911 \h </w:instrText>
        </w:r>
        <w:r>
          <w:rPr>
            <w:noProof/>
            <w:webHidden/>
          </w:rPr>
        </w:r>
        <w:r>
          <w:rPr>
            <w:noProof/>
            <w:webHidden/>
          </w:rPr>
          <w:fldChar w:fldCharType="separate"/>
        </w:r>
        <w:r w:rsidR="003372A6">
          <w:rPr>
            <w:noProof/>
            <w:webHidden/>
          </w:rPr>
          <w:t>17</w:t>
        </w:r>
        <w:r>
          <w:rPr>
            <w:noProof/>
            <w:webHidden/>
          </w:rPr>
          <w:fldChar w:fldCharType="end"/>
        </w:r>
      </w:hyperlink>
    </w:p>
    <w:p w14:paraId="1ACE11D1" w14:textId="0B02AB72"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2" w:history="1">
        <w:r w:rsidRPr="00F973A3">
          <w:rPr>
            <w:rStyle w:val="Hyperlink"/>
            <w:noProof/>
          </w:rPr>
          <w:t>1.3 Inteligência Artificial e Ciência de Dados</w:t>
        </w:r>
        <w:r>
          <w:rPr>
            <w:noProof/>
            <w:webHidden/>
          </w:rPr>
          <w:tab/>
        </w:r>
        <w:r>
          <w:rPr>
            <w:noProof/>
            <w:webHidden/>
          </w:rPr>
          <w:fldChar w:fldCharType="begin"/>
        </w:r>
        <w:r>
          <w:rPr>
            <w:noProof/>
            <w:webHidden/>
          </w:rPr>
          <w:instrText xml:space="preserve"> PAGEREF _Toc211876912 \h </w:instrText>
        </w:r>
        <w:r>
          <w:rPr>
            <w:noProof/>
            <w:webHidden/>
          </w:rPr>
        </w:r>
        <w:r>
          <w:rPr>
            <w:noProof/>
            <w:webHidden/>
          </w:rPr>
          <w:fldChar w:fldCharType="separate"/>
        </w:r>
        <w:r w:rsidR="003372A6">
          <w:rPr>
            <w:noProof/>
            <w:webHidden/>
          </w:rPr>
          <w:t>18</w:t>
        </w:r>
        <w:r>
          <w:rPr>
            <w:noProof/>
            <w:webHidden/>
          </w:rPr>
          <w:fldChar w:fldCharType="end"/>
        </w:r>
      </w:hyperlink>
    </w:p>
    <w:p w14:paraId="6E8E3D43" w14:textId="14133B7A"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3" w:history="1">
        <w:r w:rsidRPr="00F973A3">
          <w:rPr>
            <w:rStyle w:val="Hyperlink"/>
            <w:noProof/>
          </w:rPr>
          <w:t>1.3.1 Inteligência Artificial e Ciência de Dados na Agricultura</w:t>
        </w:r>
        <w:r>
          <w:rPr>
            <w:noProof/>
            <w:webHidden/>
          </w:rPr>
          <w:tab/>
        </w:r>
        <w:r>
          <w:rPr>
            <w:noProof/>
            <w:webHidden/>
          </w:rPr>
          <w:fldChar w:fldCharType="begin"/>
        </w:r>
        <w:r>
          <w:rPr>
            <w:noProof/>
            <w:webHidden/>
          </w:rPr>
          <w:instrText xml:space="preserve"> PAGEREF _Toc211876913 \h </w:instrText>
        </w:r>
        <w:r>
          <w:rPr>
            <w:noProof/>
            <w:webHidden/>
          </w:rPr>
        </w:r>
        <w:r>
          <w:rPr>
            <w:noProof/>
            <w:webHidden/>
          </w:rPr>
          <w:fldChar w:fldCharType="separate"/>
        </w:r>
        <w:r w:rsidR="003372A6">
          <w:rPr>
            <w:noProof/>
            <w:webHidden/>
          </w:rPr>
          <w:t>19</w:t>
        </w:r>
        <w:r>
          <w:rPr>
            <w:noProof/>
            <w:webHidden/>
          </w:rPr>
          <w:fldChar w:fldCharType="end"/>
        </w:r>
      </w:hyperlink>
    </w:p>
    <w:p w14:paraId="61D13856" w14:textId="0954116A" w:rsidR="00A84E45" w:rsidRDefault="00A84E45">
      <w:pPr>
        <w:pStyle w:val="Sumrio1"/>
        <w:tabs>
          <w:tab w:val="left" w:pos="1440"/>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14" w:history="1">
        <w:r w:rsidRPr="00F973A3">
          <w:rPr>
            <w:rStyle w:val="Hyperlink"/>
            <w:noProof/>
            <w:lang w:bidi="hi-IN"/>
          </w:rPr>
          <w:t>2.</w:t>
        </w:r>
        <w:r>
          <w:rPr>
            <w:rFonts w:eastAsiaTheme="minorEastAsia" w:cstheme="minorBidi"/>
            <w:b w:val="0"/>
            <w:bCs w:val="0"/>
            <w:caps w:val="0"/>
            <w:noProof/>
            <w:color w:val="auto"/>
            <w:kern w:val="2"/>
            <w:sz w:val="24"/>
            <w:szCs w:val="24"/>
            <w:lang w:eastAsia="pt-BR"/>
            <w14:ligatures w14:val="standardContextual"/>
          </w:rPr>
          <w:tab/>
        </w:r>
        <w:r w:rsidRPr="00F973A3">
          <w:rPr>
            <w:rStyle w:val="Hyperlink"/>
            <w:noProof/>
            <w:lang w:bidi="hi-IN"/>
          </w:rPr>
          <w:t>MATERIAL E MÉTODOS</w:t>
        </w:r>
        <w:r>
          <w:rPr>
            <w:noProof/>
            <w:webHidden/>
          </w:rPr>
          <w:tab/>
        </w:r>
        <w:r>
          <w:rPr>
            <w:noProof/>
            <w:webHidden/>
          </w:rPr>
          <w:fldChar w:fldCharType="begin"/>
        </w:r>
        <w:r>
          <w:rPr>
            <w:noProof/>
            <w:webHidden/>
          </w:rPr>
          <w:instrText xml:space="preserve"> PAGEREF _Toc211876914 \h </w:instrText>
        </w:r>
        <w:r>
          <w:rPr>
            <w:noProof/>
            <w:webHidden/>
          </w:rPr>
        </w:r>
        <w:r>
          <w:rPr>
            <w:noProof/>
            <w:webHidden/>
          </w:rPr>
          <w:fldChar w:fldCharType="separate"/>
        </w:r>
        <w:r w:rsidR="003372A6">
          <w:rPr>
            <w:noProof/>
            <w:webHidden/>
          </w:rPr>
          <w:t>21</w:t>
        </w:r>
        <w:r>
          <w:rPr>
            <w:noProof/>
            <w:webHidden/>
          </w:rPr>
          <w:fldChar w:fldCharType="end"/>
        </w:r>
      </w:hyperlink>
    </w:p>
    <w:p w14:paraId="326B24F8" w14:textId="48014F89"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5" w:history="1">
        <w:r w:rsidRPr="00F973A3">
          <w:rPr>
            <w:rStyle w:val="Hyperlink"/>
            <w:noProof/>
          </w:rPr>
          <w:t>2.1 Coleta e Origem dos Dados</w:t>
        </w:r>
        <w:r>
          <w:rPr>
            <w:noProof/>
            <w:webHidden/>
          </w:rPr>
          <w:tab/>
        </w:r>
        <w:r>
          <w:rPr>
            <w:noProof/>
            <w:webHidden/>
          </w:rPr>
          <w:fldChar w:fldCharType="begin"/>
        </w:r>
        <w:r>
          <w:rPr>
            <w:noProof/>
            <w:webHidden/>
          </w:rPr>
          <w:instrText xml:space="preserve"> PAGEREF _Toc211876915 \h </w:instrText>
        </w:r>
        <w:r>
          <w:rPr>
            <w:noProof/>
            <w:webHidden/>
          </w:rPr>
        </w:r>
        <w:r>
          <w:rPr>
            <w:noProof/>
            <w:webHidden/>
          </w:rPr>
          <w:fldChar w:fldCharType="separate"/>
        </w:r>
        <w:r w:rsidR="003372A6">
          <w:rPr>
            <w:noProof/>
            <w:webHidden/>
          </w:rPr>
          <w:t>21</w:t>
        </w:r>
        <w:r>
          <w:rPr>
            <w:noProof/>
            <w:webHidden/>
          </w:rPr>
          <w:fldChar w:fldCharType="end"/>
        </w:r>
      </w:hyperlink>
    </w:p>
    <w:p w14:paraId="5375FCE2" w14:textId="5A218C12" w:rsidR="00A84E45" w:rsidRDefault="00A84E45">
      <w:pPr>
        <w:pStyle w:val="Sumrio3"/>
        <w:tabs>
          <w:tab w:val="left" w:pos="1920"/>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6" w:history="1">
        <w:r w:rsidRPr="00F973A3">
          <w:rPr>
            <w:rStyle w:val="Hyperlink"/>
            <w:noProof/>
          </w:rPr>
          <w:t>2.2</w:t>
        </w:r>
        <w:r>
          <w:rPr>
            <w:rFonts w:eastAsiaTheme="minorEastAsia" w:cstheme="minorBidi"/>
            <w:i w:val="0"/>
            <w:iCs w:val="0"/>
            <w:noProof/>
            <w:color w:val="auto"/>
            <w:kern w:val="2"/>
            <w:sz w:val="24"/>
            <w:szCs w:val="24"/>
            <w:lang w:eastAsia="pt-BR"/>
            <w14:ligatures w14:val="standardContextual"/>
          </w:rPr>
          <w:tab/>
        </w:r>
        <w:r w:rsidRPr="00F973A3">
          <w:rPr>
            <w:rStyle w:val="Hyperlink"/>
            <w:noProof/>
          </w:rPr>
          <w:t>Normalização e Processamento de Dados</w:t>
        </w:r>
        <w:r>
          <w:rPr>
            <w:noProof/>
            <w:webHidden/>
          </w:rPr>
          <w:tab/>
        </w:r>
        <w:r>
          <w:rPr>
            <w:noProof/>
            <w:webHidden/>
          </w:rPr>
          <w:fldChar w:fldCharType="begin"/>
        </w:r>
        <w:r>
          <w:rPr>
            <w:noProof/>
            <w:webHidden/>
          </w:rPr>
          <w:instrText xml:space="preserve"> PAGEREF _Toc211876916 \h </w:instrText>
        </w:r>
        <w:r>
          <w:rPr>
            <w:noProof/>
            <w:webHidden/>
          </w:rPr>
        </w:r>
        <w:r>
          <w:rPr>
            <w:noProof/>
            <w:webHidden/>
          </w:rPr>
          <w:fldChar w:fldCharType="separate"/>
        </w:r>
        <w:r w:rsidR="003372A6">
          <w:rPr>
            <w:noProof/>
            <w:webHidden/>
          </w:rPr>
          <w:t>22</w:t>
        </w:r>
        <w:r>
          <w:rPr>
            <w:noProof/>
            <w:webHidden/>
          </w:rPr>
          <w:fldChar w:fldCharType="end"/>
        </w:r>
      </w:hyperlink>
    </w:p>
    <w:p w14:paraId="70734C2E" w14:textId="3B75A053"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7" w:history="1">
        <w:r w:rsidRPr="00F973A3">
          <w:rPr>
            <w:rStyle w:val="Hyperlink"/>
            <w:noProof/>
          </w:rPr>
          <w:t>2.2.1 Cálculo da Capacidade Operacional Efetiva (COE)</w:t>
        </w:r>
        <w:r>
          <w:rPr>
            <w:noProof/>
            <w:webHidden/>
          </w:rPr>
          <w:tab/>
        </w:r>
        <w:r>
          <w:rPr>
            <w:noProof/>
            <w:webHidden/>
          </w:rPr>
          <w:fldChar w:fldCharType="begin"/>
        </w:r>
        <w:r>
          <w:rPr>
            <w:noProof/>
            <w:webHidden/>
          </w:rPr>
          <w:instrText xml:space="preserve"> PAGEREF _Toc211876917 \h </w:instrText>
        </w:r>
        <w:r>
          <w:rPr>
            <w:noProof/>
            <w:webHidden/>
          </w:rPr>
        </w:r>
        <w:r>
          <w:rPr>
            <w:noProof/>
            <w:webHidden/>
          </w:rPr>
          <w:fldChar w:fldCharType="separate"/>
        </w:r>
        <w:r w:rsidR="003372A6">
          <w:rPr>
            <w:noProof/>
            <w:webHidden/>
          </w:rPr>
          <w:t>22</w:t>
        </w:r>
        <w:r>
          <w:rPr>
            <w:noProof/>
            <w:webHidden/>
          </w:rPr>
          <w:fldChar w:fldCharType="end"/>
        </w:r>
      </w:hyperlink>
    </w:p>
    <w:p w14:paraId="123E7800" w14:textId="19C7518D"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8" w:history="1">
        <w:r w:rsidRPr="00F973A3">
          <w:rPr>
            <w:rStyle w:val="Hyperlink"/>
            <w:noProof/>
          </w:rPr>
          <w:t>2.2.2 Cálculo da Capacidade Operacional de Campo (COC)</w:t>
        </w:r>
        <w:r>
          <w:rPr>
            <w:noProof/>
            <w:webHidden/>
          </w:rPr>
          <w:tab/>
        </w:r>
        <w:r>
          <w:rPr>
            <w:noProof/>
            <w:webHidden/>
          </w:rPr>
          <w:fldChar w:fldCharType="begin"/>
        </w:r>
        <w:r>
          <w:rPr>
            <w:noProof/>
            <w:webHidden/>
          </w:rPr>
          <w:instrText xml:space="preserve"> PAGEREF _Toc211876918 \h </w:instrText>
        </w:r>
        <w:r>
          <w:rPr>
            <w:noProof/>
            <w:webHidden/>
          </w:rPr>
        </w:r>
        <w:r>
          <w:rPr>
            <w:noProof/>
            <w:webHidden/>
          </w:rPr>
          <w:fldChar w:fldCharType="separate"/>
        </w:r>
        <w:r w:rsidR="003372A6">
          <w:rPr>
            <w:noProof/>
            <w:webHidden/>
          </w:rPr>
          <w:t>23</w:t>
        </w:r>
        <w:r>
          <w:rPr>
            <w:noProof/>
            <w:webHidden/>
          </w:rPr>
          <w:fldChar w:fldCharType="end"/>
        </w:r>
      </w:hyperlink>
    </w:p>
    <w:p w14:paraId="018E5213" w14:textId="53CA0CEF"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19" w:history="1">
        <w:r w:rsidRPr="00F973A3">
          <w:rPr>
            <w:rStyle w:val="Hyperlink"/>
            <w:noProof/>
          </w:rPr>
          <w:t>2.2.3 Integração e Normalização dos Dados</w:t>
        </w:r>
        <w:r>
          <w:rPr>
            <w:noProof/>
            <w:webHidden/>
          </w:rPr>
          <w:tab/>
        </w:r>
        <w:r>
          <w:rPr>
            <w:noProof/>
            <w:webHidden/>
          </w:rPr>
          <w:fldChar w:fldCharType="begin"/>
        </w:r>
        <w:r>
          <w:rPr>
            <w:noProof/>
            <w:webHidden/>
          </w:rPr>
          <w:instrText xml:space="preserve"> PAGEREF _Toc211876919 \h </w:instrText>
        </w:r>
        <w:r>
          <w:rPr>
            <w:noProof/>
            <w:webHidden/>
          </w:rPr>
        </w:r>
        <w:r>
          <w:rPr>
            <w:noProof/>
            <w:webHidden/>
          </w:rPr>
          <w:fldChar w:fldCharType="separate"/>
        </w:r>
        <w:r w:rsidR="003372A6">
          <w:rPr>
            <w:noProof/>
            <w:webHidden/>
          </w:rPr>
          <w:t>23</w:t>
        </w:r>
        <w:r>
          <w:rPr>
            <w:noProof/>
            <w:webHidden/>
          </w:rPr>
          <w:fldChar w:fldCharType="end"/>
        </w:r>
      </w:hyperlink>
    </w:p>
    <w:p w14:paraId="4BEF4D9C" w14:textId="1E7B2ED4"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0" w:history="1">
        <w:r w:rsidRPr="00F973A3">
          <w:rPr>
            <w:rStyle w:val="Hyperlink"/>
            <w:noProof/>
          </w:rPr>
          <w:t>2.3 Análises Estatísticas e Modelagem de Dados</w:t>
        </w:r>
        <w:r>
          <w:rPr>
            <w:noProof/>
            <w:webHidden/>
          </w:rPr>
          <w:tab/>
        </w:r>
        <w:r>
          <w:rPr>
            <w:noProof/>
            <w:webHidden/>
          </w:rPr>
          <w:fldChar w:fldCharType="begin"/>
        </w:r>
        <w:r>
          <w:rPr>
            <w:noProof/>
            <w:webHidden/>
          </w:rPr>
          <w:instrText xml:space="preserve"> PAGEREF _Toc211876920 \h </w:instrText>
        </w:r>
        <w:r>
          <w:rPr>
            <w:noProof/>
            <w:webHidden/>
          </w:rPr>
        </w:r>
        <w:r>
          <w:rPr>
            <w:noProof/>
            <w:webHidden/>
          </w:rPr>
          <w:fldChar w:fldCharType="separate"/>
        </w:r>
        <w:r w:rsidR="003372A6">
          <w:rPr>
            <w:noProof/>
            <w:webHidden/>
          </w:rPr>
          <w:t>24</w:t>
        </w:r>
        <w:r>
          <w:rPr>
            <w:noProof/>
            <w:webHidden/>
          </w:rPr>
          <w:fldChar w:fldCharType="end"/>
        </w:r>
      </w:hyperlink>
    </w:p>
    <w:p w14:paraId="3681480B" w14:textId="46CCDD8C"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1" w:history="1">
        <w:r w:rsidRPr="00F973A3">
          <w:rPr>
            <w:rStyle w:val="Hyperlink"/>
            <w:noProof/>
          </w:rPr>
          <w:t>2.3.1 Análise exploratória e univariada</w:t>
        </w:r>
        <w:r>
          <w:rPr>
            <w:noProof/>
            <w:webHidden/>
          </w:rPr>
          <w:tab/>
        </w:r>
        <w:r>
          <w:rPr>
            <w:noProof/>
            <w:webHidden/>
          </w:rPr>
          <w:fldChar w:fldCharType="begin"/>
        </w:r>
        <w:r>
          <w:rPr>
            <w:noProof/>
            <w:webHidden/>
          </w:rPr>
          <w:instrText xml:space="preserve"> PAGEREF _Toc211876921 \h </w:instrText>
        </w:r>
        <w:r>
          <w:rPr>
            <w:noProof/>
            <w:webHidden/>
          </w:rPr>
        </w:r>
        <w:r>
          <w:rPr>
            <w:noProof/>
            <w:webHidden/>
          </w:rPr>
          <w:fldChar w:fldCharType="separate"/>
        </w:r>
        <w:r w:rsidR="003372A6">
          <w:rPr>
            <w:noProof/>
            <w:webHidden/>
          </w:rPr>
          <w:t>24</w:t>
        </w:r>
        <w:r>
          <w:rPr>
            <w:noProof/>
            <w:webHidden/>
          </w:rPr>
          <w:fldChar w:fldCharType="end"/>
        </w:r>
      </w:hyperlink>
    </w:p>
    <w:p w14:paraId="18B5A24B" w14:textId="358D2675" w:rsidR="00A84E45" w:rsidRDefault="00A84E45">
      <w:pPr>
        <w:pStyle w:val="Sumrio1"/>
        <w:tabs>
          <w:tab w:val="left" w:pos="1440"/>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22" w:history="1">
        <w:r w:rsidRPr="00F973A3">
          <w:rPr>
            <w:rStyle w:val="Hyperlink"/>
            <w:noProof/>
            <w:lang w:bidi="hi-IN"/>
          </w:rPr>
          <w:t>3.</w:t>
        </w:r>
        <w:r>
          <w:rPr>
            <w:rFonts w:eastAsiaTheme="minorEastAsia" w:cstheme="minorBidi"/>
            <w:b w:val="0"/>
            <w:bCs w:val="0"/>
            <w:caps w:val="0"/>
            <w:noProof/>
            <w:color w:val="auto"/>
            <w:kern w:val="2"/>
            <w:sz w:val="24"/>
            <w:szCs w:val="24"/>
            <w:lang w:eastAsia="pt-BR"/>
            <w14:ligatures w14:val="standardContextual"/>
          </w:rPr>
          <w:tab/>
        </w:r>
        <w:r w:rsidRPr="00F973A3">
          <w:rPr>
            <w:rStyle w:val="Hyperlink"/>
            <w:noProof/>
            <w:lang w:bidi="hi-IN"/>
          </w:rPr>
          <w:t>Resultados</w:t>
        </w:r>
        <w:r>
          <w:rPr>
            <w:noProof/>
            <w:webHidden/>
          </w:rPr>
          <w:tab/>
        </w:r>
        <w:r>
          <w:rPr>
            <w:noProof/>
            <w:webHidden/>
          </w:rPr>
          <w:fldChar w:fldCharType="begin"/>
        </w:r>
        <w:r>
          <w:rPr>
            <w:noProof/>
            <w:webHidden/>
          </w:rPr>
          <w:instrText xml:space="preserve"> PAGEREF _Toc211876922 \h </w:instrText>
        </w:r>
        <w:r>
          <w:rPr>
            <w:noProof/>
            <w:webHidden/>
          </w:rPr>
        </w:r>
        <w:r>
          <w:rPr>
            <w:noProof/>
            <w:webHidden/>
          </w:rPr>
          <w:fldChar w:fldCharType="separate"/>
        </w:r>
        <w:r w:rsidR="003372A6">
          <w:rPr>
            <w:noProof/>
            <w:webHidden/>
          </w:rPr>
          <w:t>25</w:t>
        </w:r>
        <w:r>
          <w:rPr>
            <w:noProof/>
            <w:webHidden/>
          </w:rPr>
          <w:fldChar w:fldCharType="end"/>
        </w:r>
      </w:hyperlink>
    </w:p>
    <w:p w14:paraId="0B1FD7FD" w14:textId="12683374"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3" w:history="1">
        <w:r w:rsidRPr="00F973A3">
          <w:rPr>
            <w:rStyle w:val="Hyperlink"/>
            <w:noProof/>
          </w:rPr>
          <w:t>3.1 Comparativo Espacial: COE vs. Velocidade Média</w:t>
        </w:r>
        <w:r>
          <w:rPr>
            <w:noProof/>
            <w:webHidden/>
          </w:rPr>
          <w:tab/>
        </w:r>
        <w:r>
          <w:rPr>
            <w:noProof/>
            <w:webHidden/>
          </w:rPr>
          <w:fldChar w:fldCharType="begin"/>
        </w:r>
        <w:r>
          <w:rPr>
            <w:noProof/>
            <w:webHidden/>
          </w:rPr>
          <w:instrText xml:space="preserve"> PAGEREF _Toc211876923 \h </w:instrText>
        </w:r>
        <w:r>
          <w:rPr>
            <w:noProof/>
            <w:webHidden/>
          </w:rPr>
        </w:r>
        <w:r>
          <w:rPr>
            <w:noProof/>
            <w:webHidden/>
          </w:rPr>
          <w:fldChar w:fldCharType="separate"/>
        </w:r>
        <w:r w:rsidR="003372A6">
          <w:rPr>
            <w:noProof/>
            <w:webHidden/>
          </w:rPr>
          <w:t>25</w:t>
        </w:r>
        <w:r>
          <w:rPr>
            <w:noProof/>
            <w:webHidden/>
          </w:rPr>
          <w:fldChar w:fldCharType="end"/>
        </w:r>
      </w:hyperlink>
    </w:p>
    <w:p w14:paraId="5FADB5FD" w14:textId="5D7BA17B"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4" w:history="1">
        <w:r w:rsidRPr="00F973A3">
          <w:rPr>
            <w:rStyle w:val="Hyperlink"/>
            <w:noProof/>
          </w:rPr>
          <w:t>3.2 Mapa Comparativo Espacial: COE vs. Vazão Média (L/min)</w:t>
        </w:r>
        <w:r>
          <w:rPr>
            <w:noProof/>
            <w:webHidden/>
          </w:rPr>
          <w:tab/>
        </w:r>
        <w:r>
          <w:rPr>
            <w:noProof/>
            <w:webHidden/>
          </w:rPr>
          <w:fldChar w:fldCharType="begin"/>
        </w:r>
        <w:r>
          <w:rPr>
            <w:noProof/>
            <w:webHidden/>
          </w:rPr>
          <w:instrText xml:space="preserve"> PAGEREF _Toc211876924 \h </w:instrText>
        </w:r>
        <w:r>
          <w:rPr>
            <w:noProof/>
            <w:webHidden/>
          </w:rPr>
        </w:r>
        <w:r>
          <w:rPr>
            <w:noProof/>
            <w:webHidden/>
          </w:rPr>
          <w:fldChar w:fldCharType="separate"/>
        </w:r>
        <w:r w:rsidR="003372A6">
          <w:rPr>
            <w:noProof/>
            <w:webHidden/>
          </w:rPr>
          <w:t>26</w:t>
        </w:r>
        <w:r>
          <w:rPr>
            <w:noProof/>
            <w:webHidden/>
          </w:rPr>
          <w:fldChar w:fldCharType="end"/>
        </w:r>
      </w:hyperlink>
    </w:p>
    <w:p w14:paraId="262B83C7" w14:textId="6907AA37"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5" w:history="1">
        <w:r w:rsidRPr="00F973A3">
          <w:rPr>
            <w:rStyle w:val="Hyperlink"/>
            <w:noProof/>
          </w:rPr>
          <w:t>3.3 Mapa de Variabilidade Operacional e Coeficiente de Variação da Vazão</w:t>
        </w:r>
        <w:r>
          <w:rPr>
            <w:noProof/>
            <w:webHidden/>
          </w:rPr>
          <w:tab/>
        </w:r>
        <w:r>
          <w:rPr>
            <w:noProof/>
            <w:webHidden/>
          </w:rPr>
          <w:fldChar w:fldCharType="begin"/>
        </w:r>
        <w:r>
          <w:rPr>
            <w:noProof/>
            <w:webHidden/>
          </w:rPr>
          <w:instrText xml:space="preserve"> PAGEREF _Toc211876925 \h </w:instrText>
        </w:r>
        <w:r>
          <w:rPr>
            <w:noProof/>
            <w:webHidden/>
          </w:rPr>
        </w:r>
        <w:r>
          <w:rPr>
            <w:noProof/>
            <w:webHidden/>
          </w:rPr>
          <w:fldChar w:fldCharType="separate"/>
        </w:r>
        <w:r w:rsidR="003372A6">
          <w:rPr>
            <w:noProof/>
            <w:webHidden/>
          </w:rPr>
          <w:t>27</w:t>
        </w:r>
        <w:r>
          <w:rPr>
            <w:noProof/>
            <w:webHidden/>
          </w:rPr>
          <w:fldChar w:fldCharType="end"/>
        </w:r>
      </w:hyperlink>
    </w:p>
    <w:p w14:paraId="6E6B2D1A" w14:textId="0BA5FDDB"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6" w:history="1">
        <w:r w:rsidRPr="00F973A3">
          <w:rPr>
            <w:rStyle w:val="Hyperlink"/>
            <w:noProof/>
          </w:rPr>
          <w:t>3.4 Correlação de Pearson (R)</w:t>
        </w:r>
        <w:r>
          <w:rPr>
            <w:noProof/>
            <w:webHidden/>
          </w:rPr>
          <w:tab/>
        </w:r>
        <w:r>
          <w:rPr>
            <w:noProof/>
            <w:webHidden/>
          </w:rPr>
          <w:fldChar w:fldCharType="begin"/>
        </w:r>
        <w:r>
          <w:rPr>
            <w:noProof/>
            <w:webHidden/>
          </w:rPr>
          <w:instrText xml:space="preserve"> PAGEREF _Toc211876926 \h </w:instrText>
        </w:r>
        <w:r>
          <w:rPr>
            <w:noProof/>
            <w:webHidden/>
          </w:rPr>
        </w:r>
        <w:r>
          <w:rPr>
            <w:noProof/>
            <w:webHidden/>
          </w:rPr>
          <w:fldChar w:fldCharType="separate"/>
        </w:r>
        <w:r w:rsidR="003372A6">
          <w:rPr>
            <w:noProof/>
            <w:webHidden/>
          </w:rPr>
          <w:t>28</w:t>
        </w:r>
        <w:r>
          <w:rPr>
            <w:noProof/>
            <w:webHidden/>
          </w:rPr>
          <w:fldChar w:fldCharType="end"/>
        </w:r>
      </w:hyperlink>
    </w:p>
    <w:p w14:paraId="20AE270C" w14:textId="3340C09C"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7" w:history="1">
        <w:r w:rsidRPr="00F973A3">
          <w:rPr>
            <w:rStyle w:val="Hyperlink"/>
            <w:noProof/>
          </w:rPr>
          <w:t>3.4.1 Regressões Lineares Simples e Múltiplas</w:t>
        </w:r>
        <w:r>
          <w:rPr>
            <w:noProof/>
            <w:webHidden/>
          </w:rPr>
          <w:tab/>
        </w:r>
        <w:r>
          <w:rPr>
            <w:noProof/>
            <w:webHidden/>
          </w:rPr>
          <w:fldChar w:fldCharType="begin"/>
        </w:r>
        <w:r>
          <w:rPr>
            <w:noProof/>
            <w:webHidden/>
          </w:rPr>
          <w:instrText xml:space="preserve"> PAGEREF _Toc211876927 \h </w:instrText>
        </w:r>
        <w:r>
          <w:rPr>
            <w:noProof/>
            <w:webHidden/>
          </w:rPr>
        </w:r>
        <w:r>
          <w:rPr>
            <w:noProof/>
            <w:webHidden/>
          </w:rPr>
          <w:fldChar w:fldCharType="separate"/>
        </w:r>
        <w:r w:rsidR="003372A6">
          <w:rPr>
            <w:noProof/>
            <w:webHidden/>
          </w:rPr>
          <w:t>29</w:t>
        </w:r>
        <w:r>
          <w:rPr>
            <w:noProof/>
            <w:webHidden/>
          </w:rPr>
          <w:fldChar w:fldCharType="end"/>
        </w:r>
      </w:hyperlink>
    </w:p>
    <w:p w14:paraId="541CC0B7" w14:textId="243FBC78"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8" w:history="1">
        <w:r w:rsidRPr="00F973A3">
          <w:rPr>
            <w:rStyle w:val="Hyperlink"/>
            <w:noProof/>
          </w:rPr>
          <w:t>3.5 Desempenho do Modelo Random Forest</w:t>
        </w:r>
        <w:r>
          <w:rPr>
            <w:noProof/>
            <w:webHidden/>
          </w:rPr>
          <w:tab/>
        </w:r>
        <w:r>
          <w:rPr>
            <w:noProof/>
            <w:webHidden/>
          </w:rPr>
          <w:fldChar w:fldCharType="begin"/>
        </w:r>
        <w:r>
          <w:rPr>
            <w:noProof/>
            <w:webHidden/>
          </w:rPr>
          <w:instrText xml:space="preserve"> PAGEREF _Toc211876928 \h </w:instrText>
        </w:r>
        <w:r>
          <w:rPr>
            <w:noProof/>
            <w:webHidden/>
          </w:rPr>
        </w:r>
        <w:r>
          <w:rPr>
            <w:noProof/>
            <w:webHidden/>
          </w:rPr>
          <w:fldChar w:fldCharType="separate"/>
        </w:r>
        <w:r w:rsidR="003372A6">
          <w:rPr>
            <w:noProof/>
            <w:webHidden/>
          </w:rPr>
          <w:t>30</w:t>
        </w:r>
        <w:r>
          <w:rPr>
            <w:noProof/>
            <w:webHidden/>
          </w:rPr>
          <w:fldChar w:fldCharType="end"/>
        </w:r>
      </w:hyperlink>
    </w:p>
    <w:p w14:paraId="6E19FFA6" w14:textId="4EF3C5F2"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29" w:history="1">
        <w:r w:rsidRPr="00F973A3">
          <w:rPr>
            <w:rStyle w:val="Hyperlink"/>
            <w:noProof/>
          </w:rPr>
          <w:t>3.6 Comparativo de Desempenho dos Modelos</w:t>
        </w:r>
        <w:r>
          <w:rPr>
            <w:noProof/>
            <w:webHidden/>
          </w:rPr>
          <w:tab/>
        </w:r>
        <w:r>
          <w:rPr>
            <w:noProof/>
            <w:webHidden/>
          </w:rPr>
          <w:fldChar w:fldCharType="begin"/>
        </w:r>
        <w:r>
          <w:rPr>
            <w:noProof/>
            <w:webHidden/>
          </w:rPr>
          <w:instrText xml:space="preserve"> PAGEREF _Toc211876929 \h </w:instrText>
        </w:r>
        <w:r>
          <w:rPr>
            <w:noProof/>
            <w:webHidden/>
          </w:rPr>
        </w:r>
        <w:r>
          <w:rPr>
            <w:noProof/>
            <w:webHidden/>
          </w:rPr>
          <w:fldChar w:fldCharType="separate"/>
        </w:r>
        <w:r w:rsidR="003372A6">
          <w:rPr>
            <w:noProof/>
            <w:webHidden/>
          </w:rPr>
          <w:t>30</w:t>
        </w:r>
        <w:r>
          <w:rPr>
            <w:noProof/>
            <w:webHidden/>
          </w:rPr>
          <w:fldChar w:fldCharType="end"/>
        </w:r>
      </w:hyperlink>
    </w:p>
    <w:p w14:paraId="767174F8" w14:textId="3964D9EC"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30" w:history="1">
        <w:r w:rsidRPr="00F973A3">
          <w:rPr>
            <w:rStyle w:val="Hyperlink"/>
            <w:noProof/>
          </w:rPr>
          <w:t>3.6.1 Coeficiente de Determinação (R²)</w:t>
        </w:r>
        <w:r>
          <w:rPr>
            <w:noProof/>
            <w:webHidden/>
          </w:rPr>
          <w:tab/>
        </w:r>
        <w:r>
          <w:rPr>
            <w:noProof/>
            <w:webHidden/>
          </w:rPr>
          <w:fldChar w:fldCharType="begin"/>
        </w:r>
        <w:r>
          <w:rPr>
            <w:noProof/>
            <w:webHidden/>
          </w:rPr>
          <w:instrText xml:space="preserve"> PAGEREF _Toc211876930 \h </w:instrText>
        </w:r>
        <w:r>
          <w:rPr>
            <w:noProof/>
            <w:webHidden/>
          </w:rPr>
        </w:r>
        <w:r>
          <w:rPr>
            <w:noProof/>
            <w:webHidden/>
          </w:rPr>
          <w:fldChar w:fldCharType="separate"/>
        </w:r>
        <w:r w:rsidR="003372A6">
          <w:rPr>
            <w:noProof/>
            <w:webHidden/>
          </w:rPr>
          <w:t>30</w:t>
        </w:r>
        <w:r>
          <w:rPr>
            <w:noProof/>
            <w:webHidden/>
          </w:rPr>
          <w:fldChar w:fldCharType="end"/>
        </w:r>
      </w:hyperlink>
    </w:p>
    <w:p w14:paraId="79A13D0F" w14:textId="0C5FD5AB"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31" w:history="1">
        <w:r w:rsidRPr="00F973A3">
          <w:rPr>
            <w:rStyle w:val="Hyperlink"/>
            <w:noProof/>
          </w:rPr>
          <w:t>3.6.2 Erro Absoluto Médio (MAE)</w:t>
        </w:r>
        <w:r>
          <w:rPr>
            <w:noProof/>
            <w:webHidden/>
          </w:rPr>
          <w:tab/>
        </w:r>
        <w:r>
          <w:rPr>
            <w:noProof/>
            <w:webHidden/>
          </w:rPr>
          <w:fldChar w:fldCharType="begin"/>
        </w:r>
        <w:r>
          <w:rPr>
            <w:noProof/>
            <w:webHidden/>
          </w:rPr>
          <w:instrText xml:space="preserve"> PAGEREF _Toc211876931 \h </w:instrText>
        </w:r>
        <w:r>
          <w:rPr>
            <w:noProof/>
            <w:webHidden/>
          </w:rPr>
        </w:r>
        <w:r>
          <w:rPr>
            <w:noProof/>
            <w:webHidden/>
          </w:rPr>
          <w:fldChar w:fldCharType="separate"/>
        </w:r>
        <w:r w:rsidR="003372A6">
          <w:rPr>
            <w:noProof/>
            <w:webHidden/>
          </w:rPr>
          <w:t>31</w:t>
        </w:r>
        <w:r>
          <w:rPr>
            <w:noProof/>
            <w:webHidden/>
          </w:rPr>
          <w:fldChar w:fldCharType="end"/>
        </w:r>
      </w:hyperlink>
    </w:p>
    <w:p w14:paraId="39B0691A" w14:textId="0B3D1F1E"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32" w:history="1">
        <w:r w:rsidRPr="00F973A3">
          <w:rPr>
            <w:rStyle w:val="Hyperlink"/>
            <w:noProof/>
          </w:rPr>
          <w:t>3.6.3 Raiz do Erro Quadrático Médio (RMSE)</w:t>
        </w:r>
        <w:r>
          <w:rPr>
            <w:noProof/>
            <w:webHidden/>
          </w:rPr>
          <w:tab/>
        </w:r>
        <w:r>
          <w:rPr>
            <w:noProof/>
            <w:webHidden/>
          </w:rPr>
          <w:fldChar w:fldCharType="begin"/>
        </w:r>
        <w:r>
          <w:rPr>
            <w:noProof/>
            <w:webHidden/>
          </w:rPr>
          <w:instrText xml:space="preserve"> PAGEREF _Toc211876932 \h </w:instrText>
        </w:r>
        <w:r>
          <w:rPr>
            <w:noProof/>
            <w:webHidden/>
          </w:rPr>
        </w:r>
        <w:r>
          <w:rPr>
            <w:noProof/>
            <w:webHidden/>
          </w:rPr>
          <w:fldChar w:fldCharType="separate"/>
        </w:r>
        <w:r w:rsidR="003372A6">
          <w:rPr>
            <w:noProof/>
            <w:webHidden/>
          </w:rPr>
          <w:t>32</w:t>
        </w:r>
        <w:r>
          <w:rPr>
            <w:noProof/>
            <w:webHidden/>
          </w:rPr>
          <w:fldChar w:fldCharType="end"/>
        </w:r>
      </w:hyperlink>
    </w:p>
    <w:p w14:paraId="3FBCDFA4" w14:textId="14D15114"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33" w:history="1">
        <w:r w:rsidRPr="00F973A3">
          <w:rPr>
            <w:rStyle w:val="Hyperlink"/>
            <w:noProof/>
          </w:rPr>
          <w:t>3.7 Variáveis Determinantes</w:t>
        </w:r>
        <w:r>
          <w:rPr>
            <w:noProof/>
            <w:webHidden/>
          </w:rPr>
          <w:tab/>
        </w:r>
        <w:r>
          <w:rPr>
            <w:noProof/>
            <w:webHidden/>
          </w:rPr>
          <w:fldChar w:fldCharType="begin"/>
        </w:r>
        <w:r>
          <w:rPr>
            <w:noProof/>
            <w:webHidden/>
          </w:rPr>
          <w:instrText xml:space="preserve"> PAGEREF _Toc211876933 \h </w:instrText>
        </w:r>
        <w:r>
          <w:rPr>
            <w:noProof/>
            <w:webHidden/>
          </w:rPr>
        </w:r>
        <w:r>
          <w:rPr>
            <w:noProof/>
            <w:webHidden/>
          </w:rPr>
          <w:fldChar w:fldCharType="separate"/>
        </w:r>
        <w:r w:rsidR="003372A6">
          <w:rPr>
            <w:noProof/>
            <w:webHidden/>
          </w:rPr>
          <w:t>34</w:t>
        </w:r>
        <w:r>
          <w:rPr>
            <w:noProof/>
            <w:webHidden/>
          </w:rPr>
          <w:fldChar w:fldCharType="end"/>
        </w:r>
      </w:hyperlink>
    </w:p>
    <w:p w14:paraId="4BDC5E36" w14:textId="186DDFA8" w:rsidR="00A84E45" w:rsidRDefault="00A84E45">
      <w:pPr>
        <w:pStyle w:val="Sumrio3"/>
        <w:tabs>
          <w:tab w:val="right" w:leader="dot" w:pos="9060"/>
        </w:tabs>
        <w:rPr>
          <w:rFonts w:eastAsiaTheme="minorEastAsia" w:cstheme="minorBidi"/>
          <w:i w:val="0"/>
          <w:iCs w:val="0"/>
          <w:noProof/>
          <w:color w:val="auto"/>
          <w:kern w:val="2"/>
          <w:sz w:val="24"/>
          <w:szCs w:val="24"/>
          <w:lang w:eastAsia="pt-BR"/>
          <w14:ligatures w14:val="standardContextual"/>
        </w:rPr>
      </w:pPr>
      <w:hyperlink w:anchor="_Toc211876934" w:history="1">
        <w:r w:rsidRPr="00F973A3">
          <w:rPr>
            <w:rStyle w:val="Hyperlink"/>
            <w:noProof/>
          </w:rPr>
          <w:t>3.8 Matriz de Correlação Hierárquica</w:t>
        </w:r>
        <w:r>
          <w:rPr>
            <w:noProof/>
            <w:webHidden/>
          </w:rPr>
          <w:tab/>
        </w:r>
        <w:r>
          <w:rPr>
            <w:noProof/>
            <w:webHidden/>
          </w:rPr>
          <w:fldChar w:fldCharType="begin"/>
        </w:r>
        <w:r>
          <w:rPr>
            <w:noProof/>
            <w:webHidden/>
          </w:rPr>
          <w:instrText xml:space="preserve"> PAGEREF _Toc211876934 \h </w:instrText>
        </w:r>
        <w:r>
          <w:rPr>
            <w:noProof/>
            <w:webHidden/>
          </w:rPr>
        </w:r>
        <w:r>
          <w:rPr>
            <w:noProof/>
            <w:webHidden/>
          </w:rPr>
          <w:fldChar w:fldCharType="separate"/>
        </w:r>
        <w:r w:rsidR="003372A6">
          <w:rPr>
            <w:noProof/>
            <w:webHidden/>
          </w:rPr>
          <w:t>34</w:t>
        </w:r>
        <w:r>
          <w:rPr>
            <w:noProof/>
            <w:webHidden/>
          </w:rPr>
          <w:fldChar w:fldCharType="end"/>
        </w:r>
      </w:hyperlink>
    </w:p>
    <w:p w14:paraId="601709F8" w14:textId="4853D27F" w:rsidR="00A84E45" w:rsidRDefault="00A84E45">
      <w:pPr>
        <w:pStyle w:val="Sumrio1"/>
        <w:tabs>
          <w:tab w:val="left" w:pos="1440"/>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35" w:history="1">
        <w:r w:rsidRPr="00F973A3">
          <w:rPr>
            <w:rStyle w:val="Hyperlink"/>
            <w:noProof/>
            <w:lang w:bidi="hi-IN"/>
          </w:rPr>
          <w:t>4.</w:t>
        </w:r>
        <w:r>
          <w:rPr>
            <w:rFonts w:eastAsiaTheme="minorEastAsia" w:cstheme="minorBidi"/>
            <w:b w:val="0"/>
            <w:bCs w:val="0"/>
            <w:caps w:val="0"/>
            <w:noProof/>
            <w:color w:val="auto"/>
            <w:kern w:val="2"/>
            <w:sz w:val="24"/>
            <w:szCs w:val="24"/>
            <w:lang w:eastAsia="pt-BR"/>
            <w14:ligatures w14:val="standardContextual"/>
          </w:rPr>
          <w:tab/>
        </w:r>
        <w:r w:rsidRPr="00F973A3">
          <w:rPr>
            <w:rStyle w:val="Hyperlink"/>
            <w:noProof/>
            <w:lang w:bidi="hi-IN"/>
          </w:rPr>
          <w:t>Considerações finais</w:t>
        </w:r>
        <w:r>
          <w:rPr>
            <w:noProof/>
            <w:webHidden/>
          </w:rPr>
          <w:tab/>
        </w:r>
        <w:r>
          <w:rPr>
            <w:noProof/>
            <w:webHidden/>
          </w:rPr>
          <w:fldChar w:fldCharType="begin"/>
        </w:r>
        <w:r>
          <w:rPr>
            <w:noProof/>
            <w:webHidden/>
          </w:rPr>
          <w:instrText xml:space="preserve"> PAGEREF _Toc211876935 \h </w:instrText>
        </w:r>
        <w:r>
          <w:rPr>
            <w:noProof/>
            <w:webHidden/>
          </w:rPr>
        </w:r>
        <w:r>
          <w:rPr>
            <w:noProof/>
            <w:webHidden/>
          </w:rPr>
          <w:fldChar w:fldCharType="separate"/>
        </w:r>
        <w:r w:rsidR="003372A6">
          <w:rPr>
            <w:noProof/>
            <w:webHidden/>
          </w:rPr>
          <w:t>37</w:t>
        </w:r>
        <w:r>
          <w:rPr>
            <w:noProof/>
            <w:webHidden/>
          </w:rPr>
          <w:fldChar w:fldCharType="end"/>
        </w:r>
      </w:hyperlink>
    </w:p>
    <w:p w14:paraId="6EE64C74" w14:textId="0AC1EA99" w:rsidR="00A84E45" w:rsidRDefault="00A84E45">
      <w:pPr>
        <w:pStyle w:val="Sumrio1"/>
        <w:tabs>
          <w:tab w:val="right" w:leader="dot" w:pos="9060"/>
        </w:tabs>
        <w:rPr>
          <w:rFonts w:eastAsiaTheme="minorEastAsia" w:cstheme="minorBidi"/>
          <w:b w:val="0"/>
          <w:bCs w:val="0"/>
          <w:caps w:val="0"/>
          <w:noProof/>
          <w:color w:val="auto"/>
          <w:kern w:val="2"/>
          <w:sz w:val="24"/>
          <w:szCs w:val="24"/>
          <w:lang w:eastAsia="pt-BR"/>
          <w14:ligatures w14:val="standardContextual"/>
        </w:rPr>
      </w:pPr>
      <w:hyperlink w:anchor="_Toc211876936" w:history="1">
        <w:r w:rsidRPr="00F973A3">
          <w:rPr>
            <w:rStyle w:val="Hyperlink"/>
            <w:noProof/>
            <w:lang w:bidi="hi-IN"/>
          </w:rPr>
          <w:t>REFERÊNCIAS</w:t>
        </w:r>
        <w:r>
          <w:rPr>
            <w:noProof/>
            <w:webHidden/>
          </w:rPr>
          <w:tab/>
        </w:r>
        <w:r>
          <w:rPr>
            <w:noProof/>
            <w:webHidden/>
          </w:rPr>
          <w:fldChar w:fldCharType="begin"/>
        </w:r>
        <w:r>
          <w:rPr>
            <w:noProof/>
            <w:webHidden/>
          </w:rPr>
          <w:instrText xml:space="preserve"> PAGEREF _Toc211876936 \h </w:instrText>
        </w:r>
        <w:r>
          <w:rPr>
            <w:noProof/>
            <w:webHidden/>
          </w:rPr>
        </w:r>
        <w:r>
          <w:rPr>
            <w:noProof/>
            <w:webHidden/>
          </w:rPr>
          <w:fldChar w:fldCharType="separate"/>
        </w:r>
        <w:r w:rsidR="003372A6">
          <w:rPr>
            <w:noProof/>
            <w:webHidden/>
          </w:rPr>
          <w:t>38</w:t>
        </w:r>
        <w:r>
          <w:rPr>
            <w:noProof/>
            <w:webHidden/>
          </w:rPr>
          <w:fldChar w:fldCharType="end"/>
        </w:r>
      </w:hyperlink>
    </w:p>
    <w:p w14:paraId="5EAE0099" w14:textId="140FE46C" w:rsidR="00EA3AC8" w:rsidRPr="00EA3AC8" w:rsidRDefault="00A84E45" w:rsidP="0002225F">
      <w:pPr>
        <w:tabs>
          <w:tab w:val="clear" w:pos="709"/>
          <w:tab w:val="left" w:pos="851"/>
        </w:tabs>
        <w:suppressAutoHyphens w:val="0"/>
        <w:spacing w:line="240" w:lineRule="auto"/>
        <w:jc w:val="left"/>
        <w:rPr>
          <w:rFonts w:eastAsia="Calibri" w:cs="Times New Roman"/>
          <w:b/>
          <w:color w:val="auto"/>
          <w:sz w:val="28"/>
          <w:szCs w:val="28"/>
          <w:lang w:eastAsia="en-US"/>
        </w:rPr>
      </w:pPr>
      <w:r>
        <w:rPr>
          <w:rFonts w:asciiTheme="minorHAnsi" w:eastAsia="Calibri" w:hAnsiTheme="minorHAnsi" w:cs="Times New Roman"/>
          <w:bCs/>
          <w:caps/>
          <w:color w:val="auto"/>
          <w:sz w:val="28"/>
          <w:szCs w:val="28"/>
          <w:lang w:eastAsia="en-US"/>
        </w:rPr>
        <w:fldChar w:fldCharType="end"/>
      </w:r>
      <w:r w:rsidR="00EA3AC8" w:rsidRPr="00EA3AC8">
        <w:rPr>
          <w:rFonts w:eastAsia="Calibri" w:cs="Times New Roman"/>
          <w:b/>
          <w:color w:val="auto"/>
          <w:sz w:val="28"/>
          <w:szCs w:val="28"/>
          <w:lang w:eastAsia="en-US"/>
        </w:rPr>
        <w:br w:type="page"/>
      </w:r>
    </w:p>
    <w:p w14:paraId="5BAC0F72" w14:textId="77777777" w:rsidR="00DD6F1A" w:rsidRDefault="00DD6F1A" w:rsidP="00F50F65">
      <w:pPr>
        <w:pStyle w:val="Ttulo"/>
      </w:pPr>
      <w:bookmarkStart w:id="18" w:name="_Toc200350910"/>
      <w:bookmarkStart w:id="19" w:name="_Toc200397311"/>
      <w:bookmarkStart w:id="20" w:name="_Toc200402389"/>
      <w:bookmarkStart w:id="21" w:name="_Toc200403656"/>
      <w:bookmarkStart w:id="22" w:name="_Toc444850057"/>
      <w:bookmarkStart w:id="23" w:name="_Toc444865719"/>
      <w:bookmarkStart w:id="24" w:name="_Toc211876904"/>
      <w:r>
        <w:lastRenderedPageBreak/>
        <w:t>INTRODUÇÃO</w:t>
      </w:r>
      <w:bookmarkEnd w:id="18"/>
      <w:bookmarkEnd w:id="19"/>
      <w:bookmarkEnd w:id="20"/>
      <w:bookmarkEnd w:id="21"/>
      <w:bookmarkEnd w:id="24"/>
    </w:p>
    <w:p w14:paraId="5A055545" w14:textId="799FC381" w:rsidR="00A96E1A" w:rsidRDefault="004F24E1" w:rsidP="005F7489">
      <w:r>
        <w:t xml:space="preserve">Desde a década 2000 a agricultura está passando por contínuas transformações na forma pela qual as operações agrícolas são realizadas, tais transformação são </w:t>
      </w:r>
      <w:r w:rsidR="002A306E">
        <w:t xml:space="preserve">impulsionadas </w:t>
      </w:r>
      <w:r w:rsidR="002A306E" w:rsidRPr="00613CD1">
        <w:t>pela</w:t>
      </w:r>
      <w:r w:rsidR="00613CD1" w:rsidRPr="00613CD1">
        <w:t xml:space="preserve"> incorporação de novos conhecimentos científicos e avanços tecnológicos que visam otimizar a produtividade e a sustentabilidade. Nesse contexto, a agricultura de precisão consolidou-se como um paradigma </w:t>
      </w:r>
      <w:r>
        <w:t xml:space="preserve">fundamental das cadeias de produção </w:t>
      </w:r>
      <w:r w:rsidR="002A306E">
        <w:t xml:space="preserve">modernas </w:t>
      </w:r>
      <w:r w:rsidR="002A306E" w:rsidRPr="00613CD1">
        <w:t>utilizando</w:t>
      </w:r>
      <w:r w:rsidR="00613CD1" w:rsidRPr="00613CD1">
        <w:t xml:space="preserve"> tecnologias digitais para gerenciar a variabilidade espacial e temporal das lavouras de forma mais eficiente. Ferramentas como sensoriamento remoto, Internet das Coisas (IoT) e Inteligência Artificial (IA) são cada vez mais empregadas para coletar dados em alta </w:t>
      </w:r>
      <w:r>
        <w:t xml:space="preserve">precisão e </w:t>
      </w:r>
      <w:r w:rsidR="002A306E">
        <w:t xml:space="preserve">velocidade que </w:t>
      </w:r>
      <w:r w:rsidR="002A306E" w:rsidRPr="00613CD1">
        <w:t>fundamenta</w:t>
      </w:r>
      <w:r w:rsidR="00613CD1" w:rsidRPr="00613CD1">
        <w:t xml:space="preserve"> uma tomada de decisão mais assertiva e baseada em evidências (PAPADOPOULOS et al., 2024). A integração dessas ferramentas possibilita, por exemplo, o mapeamento da variabilidade do solo e a aplicação localizada de insumos, o que contribui para a redução de impactos ambientais (MOHAMED et al., 2021).</w:t>
      </w:r>
    </w:p>
    <w:p w14:paraId="06EEE6F8" w14:textId="193D1DA9" w:rsidR="00F95325" w:rsidRDefault="00A96E1A" w:rsidP="005F7489">
      <w:r w:rsidRPr="00A96E1A">
        <w:t xml:space="preserve">Dentro deste ecossistema tecnológico, a telemetria desempenha um </w:t>
      </w:r>
      <w:r w:rsidR="00BE5885">
        <w:t xml:space="preserve">importante </w:t>
      </w:r>
      <w:r w:rsidRPr="00A96E1A">
        <w:t>papel</w:t>
      </w:r>
      <w:r w:rsidR="00BE5885">
        <w:t>, pois permite</w:t>
      </w:r>
      <w:r w:rsidRPr="00A96E1A">
        <w:t xml:space="preserve"> coleta automática e remota de dados operacionais de máquinas agrícolas em tempo real. Informações como localização, velocidade, consumo de combustível, rotação do motor (RPM) e tempo de atividade ou ociosidade de tratores e pulverizadores são transmitidas via redes sem fio e armazenadas em plataformas digitais para análise (PIVOTO et al., 2018; MORCHID et al., 2024). Contudo, o volume, a velocidade e a variedade desses dados geram</w:t>
      </w:r>
      <w:r w:rsidR="00BE5885">
        <w:t xml:space="preserve"> como</w:t>
      </w:r>
      <w:r w:rsidRPr="00A96E1A">
        <w:t xml:space="preserve"> desafio</w:t>
      </w:r>
      <w:ins w:id="25" w:author="Rafael" w:date="2025-10-19T18:43:00Z" w16du:dateUtc="2025-10-19T21:43:00Z">
        <w:r w:rsidR="004F24E1">
          <w:t xml:space="preserve"> </w:t>
        </w:r>
      </w:ins>
      <w:r w:rsidRPr="00A96E1A">
        <w:t xml:space="preserve">a complexidade da análise manual ou por métodos tradicionais, configurando um cenário de Big Data na agricultura. Essa dificuldade impede a extração de percepções valiosas, </w:t>
      </w:r>
      <w:r w:rsidR="002A2A49">
        <w:t xml:space="preserve">o que resulta </w:t>
      </w:r>
      <w:r w:rsidRPr="00A96E1A">
        <w:t>na perda de oportunidades para otimizar o uso de insumos, reduzir custos operacionais e aprimorar a sustentabilidade das operações (HUSSEIN et al., 2025</w:t>
      </w:r>
      <w:r w:rsidR="001024B0">
        <w:t>)</w:t>
      </w:r>
      <w:r w:rsidR="00F95325" w:rsidRPr="00F95325">
        <w:t>.</w:t>
      </w:r>
    </w:p>
    <w:p w14:paraId="33C04A87" w14:textId="1A1117BA" w:rsidR="00570E99" w:rsidRDefault="001024B0" w:rsidP="005F7489">
      <w:r w:rsidRPr="001024B0">
        <w:t xml:space="preserve">Para superar esse desafio, a Ciência de Dados e a Inteligência Artificial (IA) </w:t>
      </w:r>
      <w:r w:rsidR="001847B5">
        <w:t>se apresentam como uma alternativa</w:t>
      </w:r>
      <w:r w:rsidRPr="001024B0">
        <w:t xml:space="preserve">, </w:t>
      </w:r>
      <w:r w:rsidR="002A306E" w:rsidRPr="001024B0">
        <w:t xml:space="preserve">oferece </w:t>
      </w:r>
      <w:r w:rsidR="001847B5">
        <w:t xml:space="preserve">ferramentas e </w:t>
      </w:r>
      <w:r w:rsidR="002A306E" w:rsidRPr="001024B0">
        <w:t>metodologias</w:t>
      </w:r>
      <w:r w:rsidR="001847B5">
        <w:t xml:space="preserve"> especificas</w:t>
      </w:r>
      <w:r w:rsidRPr="001024B0">
        <w:t xml:space="preserve"> para processar, integrar e interpretar grandes volumes de informações. Estudos recentes apontam para a convergência entre a ciência da informação e a ciência de dados como um eixo interdisciplinar capaz de transformar registros brutos em conhecimento aplicado ao planejamento rural (MOUTINHO et al., 2024). As técnicas de IA, em especial o aprendizado de máquina (Machine Learning), </w:t>
      </w:r>
      <w:r w:rsidR="00C51896">
        <w:t>são</w:t>
      </w:r>
      <w:r w:rsidR="0073157F">
        <w:t xml:space="preserve"> </w:t>
      </w:r>
      <w:r w:rsidRPr="001024B0">
        <w:t xml:space="preserve">aplicadas com sucesso para classificar os estados operacionais das máquinas, prever o consumo de combustível e identificar padrões de </w:t>
      </w:r>
      <w:r w:rsidRPr="001024B0">
        <w:lastRenderedPageBreak/>
        <w:t>comportamento que afetam o desempenho</w:t>
      </w:r>
      <w:r w:rsidR="0073157F">
        <w:t xml:space="preserve"> das operações agrícolas</w:t>
      </w:r>
      <w:r w:rsidRPr="001024B0">
        <w:t xml:space="preserve"> (BETTICCI et al., 2024; AASHU et al., 2024</w:t>
      </w:r>
      <w:r w:rsidR="00570E99" w:rsidRPr="00570E99">
        <w:t>).</w:t>
      </w:r>
    </w:p>
    <w:p w14:paraId="7A59E4E6" w14:textId="16CD3773" w:rsidR="00CE3342" w:rsidRPr="00CE3342" w:rsidRDefault="00A1035B" w:rsidP="005F7489">
      <w:r w:rsidRPr="00A1035B">
        <w:t>Inspirado em trabalhos que demonstram a otimização de operações agrícolas por meio da análise de dados telemétricos, como os de Medeiros e Alves (2024) e Rodrigues (2023), este estudo propõe analisar como a telemetria, integrada à ciência de dados, pode ser aplicada para aprimorar as operações de pulverização. Com foco na identificação de variáveis que impactam a eficiência, o trabalho se baseia na análise comparativa de dados coletados em duas safras distintas, buscando extrair padrões que possam subsidiar o planejamento futuro. Assim, esta pesquisa contribui para a consolidação de práticas agrícolas mais eficientes e alinhadas às atuais demandas por segurança alimentar e uso racional de recursos, demonstrando como a análise de dados pode levar à redução do consumo de combustível e do impacto ambiental (MOHAMED et al., 2021; SAVICKAS et al., 2025)</w:t>
      </w:r>
      <w:r w:rsidR="00570E99" w:rsidRPr="00570E99">
        <w:t>.</w:t>
      </w:r>
    </w:p>
    <w:p w14:paraId="551F17BE" w14:textId="73FC9216" w:rsidR="0068519B" w:rsidRPr="00200625" w:rsidRDefault="0068519B" w:rsidP="000E2B2E">
      <w:pPr>
        <w:pStyle w:val="Ttulo"/>
      </w:pPr>
      <w:bookmarkStart w:id="26" w:name="_Toc200350911"/>
      <w:bookmarkStart w:id="27" w:name="_Toc200397312"/>
      <w:bookmarkStart w:id="28" w:name="_Toc200402390"/>
      <w:bookmarkStart w:id="29" w:name="_Toc200403657"/>
      <w:bookmarkStart w:id="30" w:name="_Toc211876905"/>
      <w:r w:rsidRPr="00200625">
        <w:lastRenderedPageBreak/>
        <w:t>O</w:t>
      </w:r>
      <w:r w:rsidR="00176119" w:rsidRPr="00200625">
        <w:t>BJETIVO GERAL</w:t>
      </w:r>
      <w:bookmarkEnd w:id="26"/>
      <w:bookmarkEnd w:id="27"/>
      <w:bookmarkEnd w:id="28"/>
      <w:bookmarkEnd w:id="29"/>
      <w:bookmarkEnd w:id="30"/>
    </w:p>
    <w:p w14:paraId="6CA9E7A9" w14:textId="1F2341F4" w:rsidR="0097013E" w:rsidRDefault="008C75DE" w:rsidP="005F7489">
      <w:pPr>
        <w:rPr>
          <w:b/>
          <w:caps/>
        </w:rPr>
      </w:pPr>
      <w:bookmarkStart w:id="31" w:name="_Toc200350912"/>
      <w:bookmarkStart w:id="32" w:name="_Toc200397313"/>
      <w:bookmarkStart w:id="33" w:name="_Toc200402391"/>
      <w:bookmarkStart w:id="34" w:name="_Toc200403658"/>
      <w:r w:rsidRPr="008C75DE">
        <w:t>Desenvolver um modelo de análise de dados telemétricos de operações de pulverização, a partir da comparação de duas safras distintas, para identificar e quantificar os padrões e as variáveis-chave que impactam a eficiência operacional, visando gerar subsídios para o aprimoramento do planejamento agrícola.</w:t>
      </w:r>
    </w:p>
    <w:p w14:paraId="4687DF6A" w14:textId="605309C0" w:rsidR="00DD6F1A" w:rsidRPr="00BA1330" w:rsidRDefault="00DD6F1A" w:rsidP="000114D4">
      <w:pPr>
        <w:pStyle w:val="Ttulo2"/>
        <w:ind w:firstLine="0"/>
      </w:pPr>
      <w:bookmarkStart w:id="35" w:name="_Toc211876906"/>
      <w:r w:rsidRPr="00BA1330">
        <w:t>OBJETIVOS ESPECÍFICOS</w:t>
      </w:r>
      <w:bookmarkEnd w:id="31"/>
      <w:bookmarkEnd w:id="32"/>
      <w:bookmarkEnd w:id="33"/>
      <w:bookmarkEnd w:id="34"/>
      <w:bookmarkEnd w:id="35"/>
    </w:p>
    <w:p w14:paraId="79374CC8" w14:textId="77777777" w:rsidR="007766BE" w:rsidRDefault="007766BE" w:rsidP="00613D30">
      <w:pPr>
        <w:pStyle w:val="PargrafodaLista"/>
        <w:numPr>
          <w:ilvl w:val="0"/>
          <w:numId w:val="35"/>
        </w:numPr>
      </w:pPr>
      <w:bookmarkStart w:id="36" w:name="_x3z4ky5u8r75" w:colFirst="0" w:colLast="0"/>
      <w:bookmarkEnd w:id="36"/>
      <w:r w:rsidRPr="007766BE">
        <w:t>Consolidar e caracterizar a base de dados de telemetria, avaliando sua consistência e adequação para a análise comparativa de desempenho.</w:t>
      </w:r>
    </w:p>
    <w:p w14:paraId="4D0036C6" w14:textId="77777777" w:rsidR="007766BE" w:rsidRDefault="007766BE" w:rsidP="00613D30">
      <w:pPr>
        <w:pStyle w:val="PargrafodaLista"/>
        <w:numPr>
          <w:ilvl w:val="0"/>
          <w:numId w:val="35"/>
        </w:numPr>
      </w:pPr>
      <w:r w:rsidRPr="007766BE">
        <w:t>Aplicar técnicas de aprendizado de máquina para modelar e classificar os diferentes padrões operacionais (</w:t>
      </w:r>
      <w:proofErr w:type="spellStart"/>
      <w:r w:rsidRPr="007766BE">
        <w:t>ex</w:t>
      </w:r>
      <w:proofErr w:type="spellEnd"/>
      <w:r w:rsidRPr="007766BE">
        <w:t>: trabalho efetivo, manobra, deslocamento e ociosidade) presentes nos dados.</w:t>
      </w:r>
    </w:p>
    <w:p w14:paraId="7E3445C4" w14:textId="1B3AB03E" w:rsidR="003A7390" w:rsidRDefault="003A7390" w:rsidP="00613D30">
      <w:pPr>
        <w:pStyle w:val="PargrafodaLista"/>
        <w:numPr>
          <w:ilvl w:val="0"/>
          <w:numId w:val="35"/>
        </w:numPr>
      </w:pPr>
      <w:r w:rsidRPr="003A7390">
        <w:t>Analisar e comparar a Capacidade Operacional Efetiva (COE) e de Campo (COC) entre as duas safras, quantificando as variações de desempenho e identificando as atividades operacionais que mais contribuíram para eventuais diferenças.</w:t>
      </w:r>
    </w:p>
    <w:p w14:paraId="0FE4C6BD" w14:textId="7816A4B3" w:rsidR="00424E2D" w:rsidRDefault="00EF41A8" w:rsidP="00613D30">
      <w:pPr>
        <w:pStyle w:val="PargrafodaLista"/>
        <w:numPr>
          <w:ilvl w:val="0"/>
          <w:numId w:val="35"/>
        </w:numPr>
      </w:pPr>
      <w:r w:rsidRPr="00EF41A8">
        <w:t>Estruturar recomendações técnicas para o planejamento de operações de pulverização, visando à otimização de recursos e à redução de custos com base nos resultados da análise</w:t>
      </w:r>
      <w:r w:rsidR="00424E2D" w:rsidRPr="00424E2D">
        <w:t>.</w:t>
      </w:r>
    </w:p>
    <w:p w14:paraId="53B4367C" w14:textId="780C7BE9" w:rsidR="00DD6F1A" w:rsidRDefault="00DD6F1A" w:rsidP="000E2B2E">
      <w:pPr>
        <w:pStyle w:val="Ttulo"/>
      </w:pPr>
      <w:bookmarkStart w:id="37" w:name="_Toc200350913"/>
      <w:bookmarkStart w:id="38" w:name="_Toc200397314"/>
      <w:bookmarkStart w:id="39" w:name="_Toc200402392"/>
      <w:bookmarkStart w:id="40" w:name="_Toc200403659"/>
      <w:bookmarkStart w:id="41" w:name="_Toc211876907"/>
      <w:r>
        <w:lastRenderedPageBreak/>
        <w:t>JUSTIFICATIVA</w:t>
      </w:r>
      <w:bookmarkEnd w:id="37"/>
      <w:bookmarkEnd w:id="38"/>
      <w:bookmarkEnd w:id="39"/>
      <w:bookmarkEnd w:id="40"/>
      <w:bookmarkEnd w:id="41"/>
    </w:p>
    <w:p w14:paraId="6096A25B" w14:textId="100E6BB6" w:rsidR="001C3C4B" w:rsidRDefault="001C3C4B" w:rsidP="005F7489">
      <w:r>
        <w:t xml:space="preserve">A modernização das operações agrícolas, impulsionada pela Agricultura 4.0, resultou em uma geração massiva de dados de telemetria. Embora essa tecnologia </w:t>
      </w:r>
      <w:r w:rsidR="00E66B75">
        <w:t>ofereça potencial para</w:t>
      </w:r>
      <w:r>
        <w:t xml:space="preserve"> o monitoramento em tempo real, o valor desses dados frequentemente permanece subutilizado devido à complexidade de sua análise (HUSSEIN et al., 2025). Gestores agrícolas enfrentam o desafio de transformar esse </w:t>
      </w:r>
      <w:del w:id="42" w:author="Rafael" w:date="2025-10-19T18:47:00Z" w16du:dateUtc="2025-10-19T21:47:00Z">
        <w:r w:rsidDel="00E66B75">
          <w:delText xml:space="preserve"> </w:delText>
        </w:r>
      </w:del>
      <w:r>
        <w:t>volume de informações brutas em insights práticos que possam, de fato, aprimorar a eficiência operacional. Existe, portanto, uma lacuna entre a coleta de dados e sua aplicação estratégica no planejamento e na gestão de frotas, o que justifica a necessidade de metodologias mais robustas para a análise desses registros (PIVOTO et al., 2018).</w:t>
      </w:r>
    </w:p>
    <w:p w14:paraId="4DADC053" w14:textId="1CE37E10" w:rsidR="001C3C4B" w:rsidRDefault="001C3C4B" w:rsidP="005F7489">
      <w:r>
        <w:t xml:space="preserve">Este estudo se justifica, primeiramente, por sua relevância científica e tecnológica, ao propor a aplicação de técnicas de ciência de dados e aprendizado de máquina como uma abordagem sistemática para decodificar a complexidade dos dados de telemetria. Enquanto muitos estudos abordam a telemetria de forma isolada, esta pesquisa avança ao estruturar um modelo comparativo entre safras, permitindo não apenas a classificação de estados operacionais, mas também a quantificação de métricas de desempenho essenciais como a Capacidade Operacional Efetiva (COE) e de Campo (COC). Essa abordagem, inspirada em análises detalhadas de desempenho preenche uma lacuna ao focar na identificação das causas das variações de eficiência, </w:t>
      </w:r>
      <w:r w:rsidR="008D4E27">
        <w:t xml:space="preserve">o que pode </w:t>
      </w:r>
      <w:r>
        <w:t>fornece</w:t>
      </w:r>
      <w:r w:rsidR="008D4E27">
        <w:t>r</w:t>
      </w:r>
      <w:r>
        <w:t xml:space="preserve"> um diagnóstico preciso </w:t>
      </w:r>
      <w:r w:rsidR="008D4E27">
        <w:t>de</w:t>
      </w:r>
      <w:r>
        <w:t xml:space="preserve"> gargalos operacionais</w:t>
      </w:r>
      <w:r w:rsidR="008D4E27">
        <w:t xml:space="preserve"> (RODRIGUES, 2023; MEDEIROS; ALVES, 2024)</w:t>
      </w:r>
      <w:r>
        <w:t>.</w:t>
      </w:r>
    </w:p>
    <w:p w14:paraId="3B696428" w14:textId="08EE9CD7" w:rsidR="001C3C4B" w:rsidRDefault="001C3C4B" w:rsidP="005F7489">
      <w:r>
        <w:t xml:space="preserve">Do ponto de vista prático e econômico, a pesquisa é relevante por gerar conhecimento diretamente aplicável ao planejamento agrícola. Ao identificar quais atividades (manobras, abastecimento, deslocamentos) mais impactam negativamente a capacidade operacional de campo, o estudo oferece subsídios para que gestores possam otimizar a alocação de tempo e recursos. A otimização dessas operações resulta em benefícios </w:t>
      </w:r>
      <w:r w:rsidR="00E66B75" w:rsidRPr="00542B5D">
        <w:t>a curto e a longo prazo</w:t>
      </w:r>
      <w:r>
        <w:t xml:space="preserve"> como a redução do consumo de combustível, menor ociosidade das máquinas e, consequentemente, a diminuição dos custos de produção, alinhando a gestão agrícola a práticas mais rentáveis e sustentáveis (SAVICKAS et al., 2025; PAPADOPOULOS et al., 2024).</w:t>
      </w:r>
    </w:p>
    <w:p w14:paraId="0A3C28EF" w14:textId="5209C4C7" w:rsidR="009A1840" w:rsidRDefault="001C3C4B" w:rsidP="005F7489">
      <w:r>
        <w:t>Finalmente, a pesquisa possui relevância social e ambiental. A otimização de operações como a pulverização, que é o foco deste trabalho, leva a um uso mais racional de defensivos agrícolas, minimizando o desperdício e o impacto ambiental. Ao promover uma agricultura mais eficiente e baseada em dados, o estudo contribui para os desafios globais de segurança alimentar e sustentabilidade, demonstra</w:t>
      </w:r>
      <w:r w:rsidR="00211CBC">
        <w:t xml:space="preserve">r </w:t>
      </w:r>
      <w:r>
        <w:t xml:space="preserve">como a tecnologia pode ser uma aliada na </w:t>
      </w:r>
      <w:r>
        <w:lastRenderedPageBreak/>
        <w:t>produção de alimentos de forma mais responsável (MOHAMED et al., 2021). Portanto, esta pesquisa se justifica por oferecer uma solução metodológica para um problema prático e atual, com potencial para gerar impactos positivos nos âmbitos tecnológico, econômico e socioambiental</w:t>
      </w:r>
      <w:r w:rsidR="009A1840" w:rsidRPr="009A1840">
        <w:t>.</w:t>
      </w:r>
    </w:p>
    <w:p w14:paraId="6A8ABB7D" w14:textId="0011A245" w:rsidR="00DD6F1A" w:rsidRDefault="00DD6F1A" w:rsidP="00493826">
      <w:pPr>
        <w:pStyle w:val="Ttulo"/>
        <w:numPr>
          <w:ilvl w:val="0"/>
          <w:numId w:val="41"/>
        </w:numPr>
      </w:pPr>
      <w:bookmarkStart w:id="43" w:name="_tdsb5dvyroqg" w:colFirst="0" w:colLast="0"/>
      <w:bookmarkStart w:id="44" w:name="_Toc200350914"/>
      <w:bookmarkStart w:id="45" w:name="_Toc200397315"/>
      <w:bookmarkStart w:id="46" w:name="_Toc200402393"/>
      <w:bookmarkStart w:id="47" w:name="_Toc200403660"/>
      <w:bookmarkStart w:id="48" w:name="_Toc211876908"/>
      <w:bookmarkEnd w:id="43"/>
      <w:r>
        <w:lastRenderedPageBreak/>
        <w:t>REVISÃO DE LITERATURA</w:t>
      </w:r>
      <w:bookmarkEnd w:id="44"/>
      <w:bookmarkEnd w:id="45"/>
      <w:bookmarkEnd w:id="46"/>
      <w:bookmarkEnd w:id="47"/>
      <w:bookmarkEnd w:id="48"/>
    </w:p>
    <w:p w14:paraId="7D5E5B9F" w14:textId="5F70F26A" w:rsidR="00493826" w:rsidRDefault="00493826" w:rsidP="00283816">
      <w:pPr>
        <w:pStyle w:val="Ttulo3"/>
        <w:rPr>
          <w:lang w:eastAsia="hi-IN" w:bidi="hi-IN"/>
        </w:rPr>
      </w:pPr>
      <w:bookmarkStart w:id="49" w:name="_Toc200397316"/>
      <w:bookmarkStart w:id="50" w:name="_Toc200402394"/>
      <w:bookmarkStart w:id="51" w:name="_Toc200403661"/>
      <w:bookmarkStart w:id="52" w:name="_Toc211876909"/>
      <w:r>
        <w:rPr>
          <w:lang w:eastAsia="hi-IN" w:bidi="hi-IN"/>
        </w:rPr>
        <w:t>1.1 Internet das Coisas (IoT)</w:t>
      </w:r>
      <w:bookmarkEnd w:id="49"/>
      <w:bookmarkEnd w:id="50"/>
      <w:bookmarkEnd w:id="51"/>
      <w:bookmarkEnd w:id="52"/>
    </w:p>
    <w:p w14:paraId="6E4B16E7" w14:textId="70DAB0B3" w:rsidR="00493826" w:rsidRDefault="00F8345D" w:rsidP="005F7489">
      <w:pPr>
        <w:rPr>
          <w:lang w:eastAsia="hi-IN" w:bidi="hi-IN"/>
        </w:rPr>
      </w:pPr>
      <w:r w:rsidRPr="00F8345D">
        <w:rPr>
          <w:lang w:eastAsia="hi-IN" w:bidi="hi-IN"/>
        </w:rPr>
        <w:t>A Internet das Coisas (IoT) é um conceito tecnológico que se refere à conexão de objetos físicos à internet, permitindo que dispositivos coletem, compartilhem e processem dados automaticamente, com mínima ou nenhuma intervenção humana. Seu desenvolvimento está diretamente relacionado à Quarta Revolução Industrial, caracterizada pela integração entre domínios físicos, digitais e biológicos, e pelo uso de tecnologias como computação em nuvem, big data, redes sem fio e inteligência artificial para automação de processos (Sorri et al., 2022)</w:t>
      </w:r>
      <w:r w:rsidR="00493826">
        <w:rPr>
          <w:lang w:eastAsia="hi-IN" w:bidi="hi-IN"/>
        </w:rPr>
        <w:t>.</w:t>
      </w:r>
    </w:p>
    <w:p w14:paraId="5BB16F7F" w14:textId="77777777" w:rsidR="00BE3BF4" w:rsidRDefault="00BE3BF4" w:rsidP="005F7489">
      <w:pPr>
        <w:rPr>
          <w:lang w:eastAsia="hi-IN" w:bidi="hi-IN"/>
        </w:rPr>
      </w:pPr>
      <w:r w:rsidRPr="00BE3BF4">
        <w:rPr>
          <w:lang w:eastAsia="hi-IN" w:bidi="hi-IN"/>
        </w:rPr>
        <w:t>A IoT integra sensores, atuadores, softwares e redes de comunicação em sistemas distribuídos que operam em tempo real. Essa configuração possibilita que máquinas, veículos e equipamentos transmitam informações continuamente, promovendo automação, controle remoto e tomada de decisão baseada em dados atualizados (</w:t>
      </w:r>
      <w:proofErr w:type="spellStart"/>
      <w:r w:rsidRPr="00BE3BF4">
        <w:rPr>
          <w:lang w:eastAsia="hi-IN" w:bidi="hi-IN"/>
        </w:rPr>
        <w:t>Morchid</w:t>
      </w:r>
      <w:proofErr w:type="spellEnd"/>
      <w:r w:rsidRPr="00BE3BF4">
        <w:rPr>
          <w:lang w:eastAsia="hi-IN" w:bidi="hi-IN"/>
        </w:rPr>
        <w:t xml:space="preserve"> et al., 2024).</w:t>
      </w:r>
    </w:p>
    <w:p w14:paraId="3B3A4F62" w14:textId="77777777" w:rsidR="00A256EB" w:rsidRDefault="00A256EB" w:rsidP="005F7489">
      <w:pPr>
        <w:rPr>
          <w:lang w:eastAsia="hi-IN" w:bidi="hi-IN"/>
        </w:rPr>
      </w:pPr>
      <w:r w:rsidRPr="00A256EB">
        <w:rPr>
          <w:lang w:eastAsia="hi-IN" w:bidi="hi-IN"/>
        </w:rPr>
        <w:t>No contexto da Indústria 4.0, a IoT se expande para a chamada Internet Industrial das Coisas, permitindo que dados coletados em diferentes etapas de processos produtivos sejam acessados de forma remota por gestores e operadores. Essa conectividade favorece intervenções rápidas e otimiza o desempenho de sistemas produtivos, o que também se aplica ao setor agrícola (Pivoto et al., 2018).</w:t>
      </w:r>
    </w:p>
    <w:p w14:paraId="30345EBA" w14:textId="77777777" w:rsidR="008749E1" w:rsidRDefault="008749E1" w:rsidP="005F7489">
      <w:pPr>
        <w:rPr>
          <w:lang w:eastAsia="hi-IN" w:bidi="hi-IN"/>
        </w:rPr>
      </w:pPr>
      <w:r w:rsidRPr="008749E1">
        <w:rPr>
          <w:lang w:eastAsia="hi-IN" w:bidi="hi-IN"/>
        </w:rPr>
        <w:t>Outro aspecto importante refere-se ao uso de arquiteturas abertas e protocolos padronizados, como TCP/IP e Ethernet, que viabilizam a interoperabilidade entre diferentes dispositivos e plataformas. Essa padronização é fundamental para a expansão da IoT em ambientes complexos, possibilitando a integração de soluções diversas em um mesmo ecossistema tecnológico (Sorri et al., 2022).</w:t>
      </w:r>
    </w:p>
    <w:p w14:paraId="75399E89" w14:textId="77777777" w:rsidR="006C4ACC" w:rsidRDefault="006C4ACC" w:rsidP="005F7489">
      <w:pPr>
        <w:rPr>
          <w:lang w:eastAsia="hi-IN" w:bidi="hi-IN"/>
        </w:rPr>
      </w:pPr>
      <w:r w:rsidRPr="006C4ACC">
        <w:rPr>
          <w:lang w:eastAsia="hi-IN" w:bidi="hi-IN"/>
        </w:rPr>
        <w:t>Entretanto, o avanço da IoT também traz desafios relacionados à segurança da informação, interoperabilidade e gerenciamento de grandes volumes de dados. Esses fatores têm impulsionado o desenvolvimento de soluções de proteção de redes e de algoritmos capazes de garantir a confiabilidade e a continuidade do funcionamento dos dispositivos conectados (</w:t>
      </w:r>
      <w:proofErr w:type="spellStart"/>
      <w:r w:rsidRPr="006C4ACC">
        <w:rPr>
          <w:lang w:eastAsia="hi-IN" w:bidi="hi-IN"/>
        </w:rPr>
        <w:t>Morchid</w:t>
      </w:r>
      <w:proofErr w:type="spellEnd"/>
      <w:r w:rsidRPr="006C4ACC">
        <w:rPr>
          <w:lang w:eastAsia="hi-IN" w:bidi="hi-IN"/>
        </w:rPr>
        <w:t xml:space="preserve"> et al., 2024).</w:t>
      </w:r>
    </w:p>
    <w:p w14:paraId="76BEAFFC" w14:textId="4A3280CF" w:rsidR="00493826" w:rsidRDefault="00FC6612" w:rsidP="005F7489">
      <w:pPr>
        <w:rPr>
          <w:lang w:eastAsia="hi-IN" w:bidi="hi-IN"/>
        </w:rPr>
      </w:pPr>
      <w:r w:rsidRPr="00A44D65">
        <w:rPr>
          <w:lang w:eastAsia="hi-IN" w:bidi="hi-IN"/>
        </w:rPr>
        <w:t xml:space="preserve">Na agricultura, a IoT funciona como base tecnológica que permite a integração de sensores de telemetria com plataformas de análise e visualização, estabelecendo o elo entre o </w:t>
      </w:r>
      <w:r w:rsidRPr="00A44D65">
        <w:rPr>
          <w:lang w:eastAsia="hi-IN" w:bidi="hi-IN"/>
        </w:rPr>
        <w:lastRenderedPageBreak/>
        <w:t>campo e os centros de decisão. Essa integração possibilita maior eficiência no uso de insumos, melhor rastreabilidade e maior precisão no planejamento agrícola (Mohamed et al., 2021)</w:t>
      </w:r>
      <w:r>
        <w:rPr>
          <w:lang w:eastAsia="hi-IN" w:bidi="hi-IN"/>
        </w:rPr>
        <w:t>.</w:t>
      </w:r>
      <w:r w:rsidR="00F41F3C" w:rsidRPr="00493826">
        <w:rPr>
          <w:lang w:eastAsia="hi-IN" w:bidi="hi-IN"/>
        </w:rPr>
        <w:t xml:space="preserve"> </w:t>
      </w:r>
    </w:p>
    <w:p w14:paraId="545726CE" w14:textId="24BD999F" w:rsidR="00A7681F" w:rsidRPr="00A7681F" w:rsidRDefault="00A7681F" w:rsidP="005F7489">
      <w:pPr>
        <w:rPr>
          <w:lang w:eastAsia="hi-IN" w:bidi="hi-IN"/>
        </w:rPr>
      </w:pPr>
      <w:r w:rsidRPr="00A7681F">
        <w:rPr>
          <w:lang w:eastAsia="hi-IN" w:bidi="hi-IN"/>
        </w:rPr>
        <w:t>Além disso, a aplicação da IoT na agricultura de precisão tem permitido o desenvolvimento de sistemas inteligentes de monitoramento e controle, capazes de correlacionar dados de solo, clima, máquinas e produtividade em tempo real. Essa conectividade entre diferentes camadas de informação possibilita a automação de processos agrícolas e a otimização da tomada de decisão</w:t>
      </w:r>
      <w:r w:rsidR="000D563B">
        <w:rPr>
          <w:lang w:eastAsia="hi-IN" w:bidi="hi-IN"/>
        </w:rPr>
        <w:t xml:space="preserve"> sejam feitas em tempo real</w:t>
      </w:r>
      <w:r w:rsidRPr="00A7681F">
        <w:rPr>
          <w:lang w:eastAsia="hi-IN" w:bidi="hi-IN"/>
        </w:rPr>
        <w:t xml:space="preserve">. </w:t>
      </w:r>
      <w:r w:rsidR="00E53813">
        <w:rPr>
          <w:lang w:eastAsia="hi-IN" w:bidi="hi-IN"/>
        </w:rPr>
        <w:t>Integrada com a telemetria,</w:t>
      </w:r>
      <w:r w:rsidRPr="00A7681F">
        <w:rPr>
          <w:lang w:eastAsia="hi-IN" w:bidi="hi-IN"/>
        </w:rPr>
        <w:t xml:space="preserve"> a</w:t>
      </w:r>
      <w:r w:rsidR="00E53813">
        <w:rPr>
          <w:lang w:eastAsia="hi-IN" w:bidi="hi-IN"/>
        </w:rPr>
        <w:t>s</w:t>
      </w:r>
      <w:r w:rsidRPr="00A7681F">
        <w:rPr>
          <w:lang w:eastAsia="hi-IN" w:bidi="hi-IN"/>
        </w:rPr>
        <w:t xml:space="preserve"> tecnologias de sensoriamento remoto, análise preditiva e aprendizado de máquina, a IoT tem se consolidado como um pilar central da agricultura digital, ampliando a capacidade de resposta e adaptação dos sistemas produtivos frente às variações ambientais e operacionais (Sorri et al., 2022; Mohamed et al., 2021).</w:t>
      </w:r>
    </w:p>
    <w:p w14:paraId="6622E48B" w14:textId="54DC02D5" w:rsidR="008A1F73" w:rsidRDefault="008A1F73" w:rsidP="00493826">
      <w:pPr>
        <w:pStyle w:val="Ttulo3"/>
        <w:numPr>
          <w:ilvl w:val="1"/>
          <w:numId w:val="41"/>
        </w:numPr>
      </w:pPr>
      <w:bookmarkStart w:id="53" w:name="_ks4av0cyjyv5" w:colFirst="0" w:colLast="0"/>
      <w:bookmarkStart w:id="54" w:name="_Toc200350915"/>
      <w:bookmarkStart w:id="55" w:name="_Toc200397317"/>
      <w:bookmarkStart w:id="56" w:name="_Toc200402395"/>
      <w:bookmarkStart w:id="57" w:name="_Toc200403662"/>
      <w:bookmarkStart w:id="58" w:name="_Toc211876910"/>
      <w:bookmarkEnd w:id="53"/>
      <w:r w:rsidRPr="000E2B2E">
        <w:t>Telemetria</w:t>
      </w:r>
      <w:bookmarkEnd w:id="54"/>
      <w:bookmarkEnd w:id="55"/>
      <w:bookmarkEnd w:id="56"/>
      <w:bookmarkEnd w:id="57"/>
      <w:bookmarkEnd w:id="58"/>
    </w:p>
    <w:p w14:paraId="33DAC9D6" w14:textId="77777777" w:rsidR="00FC6612" w:rsidRDefault="00FC6612" w:rsidP="00FC6612"/>
    <w:p w14:paraId="5E3DD3C1" w14:textId="77777777" w:rsidR="00FC6612" w:rsidRDefault="00FC6612" w:rsidP="005F7489">
      <w:r w:rsidRPr="002C5FF4">
        <w:t>A telemetria é considerada um dos pilares da Internet das Coisas (IoT), já que dispositivos embarcados funcionam como nós de coleta e transmissão de dados conectados a plataformas de análise em nuvem. Essa integração amplia o potencial de automação, o controle remoto de sistemas e a construção de ecossistemas inteligentes mais eficientes e responsivos (Sorri et al., 2022).</w:t>
      </w:r>
    </w:p>
    <w:p w14:paraId="641FF867" w14:textId="526297DF" w:rsidR="00FC6612" w:rsidRDefault="00FC6612" w:rsidP="005F7489">
      <w:r w:rsidRPr="009A28BD">
        <w:t xml:space="preserve">O </w:t>
      </w:r>
      <w:r>
        <w:t>seu desenvolvimento</w:t>
      </w:r>
      <w:r w:rsidRPr="009A28BD">
        <w:t xml:space="preserve"> remonta à década de 1960, com destaque para os programas espaciais norte-americanos. No projeto Mercury, por exemplo, sistemas de telemetria viabilizaram a recepção e processamento em tempo real de dados transmitidos por cápsulas espaciais, estabelecendo fundamentos técnicos que ainda orientam as aplicações modernas da tecnologia (</w:t>
      </w:r>
      <w:proofErr w:type="spellStart"/>
      <w:r w:rsidRPr="009A28BD">
        <w:t>Linstadt</w:t>
      </w:r>
      <w:proofErr w:type="spellEnd"/>
      <w:r w:rsidRPr="009A28BD">
        <w:t xml:space="preserve"> et al., 2022).</w:t>
      </w:r>
    </w:p>
    <w:p w14:paraId="39897F87" w14:textId="77777777" w:rsidR="00FC6612" w:rsidRDefault="00FC6612" w:rsidP="005F7489">
      <w:r w:rsidRPr="00194EAC">
        <w:t>Com o avanço tecnológico, a telemetria expandiu-se para setores como saúde, meteorologia, energia, logística e transportes. No gerenciamento de frotas, por exemplo, é utilizada para rastreamento em tempo real, monitoramento do desempenho de motoristas e identificação de falhas mecânicas. Essa aplicação viabiliza manutenção preventiva, maior segurança e otimização de recursos operacionais (Silva &amp; Santos, 2018)</w:t>
      </w:r>
      <w:r>
        <w:t>.</w:t>
      </w:r>
    </w:p>
    <w:p w14:paraId="36ED7415" w14:textId="28ECB97D" w:rsidR="00890BAD" w:rsidRDefault="00FC6612" w:rsidP="005F7489">
      <w:r>
        <w:t>Ou seja, a</w:t>
      </w:r>
      <w:r w:rsidR="00890BAD" w:rsidRPr="00890BAD">
        <w:t xml:space="preserve"> telemetria é uma tecnologia que possibilita a medição e o envio remoto de dados coletados por sensores instalados em equipamentos, veículos ou estruturas para sistemas </w:t>
      </w:r>
      <w:r w:rsidR="00890BAD" w:rsidRPr="00890BAD">
        <w:lastRenderedPageBreak/>
        <w:t xml:space="preserve">computacionais de recepção e análise. Essa comunicação ocorre por meio de redes sem fio, como rádio frequência, satélites ou internet, permitindo o monitoramento em tempo real de </w:t>
      </w:r>
      <w:r>
        <w:t xml:space="preserve">diferentes </w:t>
      </w:r>
      <w:r w:rsidR="00890BAD" w:rsidRPr="00890BAD">
        <w:t>variáveis</w:t>
      </w:r>
      <w:r>
        <w:t>, tais</w:t>
      </w:r>
      <w:r w:rsidR="00890BAD" w:rsidRPr="00890BAD">
        <w:t xml:space="preserve"> como temperatura, pressão, localização</w:t>
      </w:r>
      <w:r>
        <w:t xml:space="preserve">, </w:t>
      </w:r>
      <w:r w:rsidR="00890BAD" w:rsidRPr="00890BAD">
        <w:t>velocidade</w:t>
      </w:r>
      <w:r>
        <w:t xml:space="preserve"> e entre outras</w:t>
      </w:r>
      <w:r w:rsidR="00890BAD" w:rsidRPr="00890BAD">
        <w:t xml:space="preserve"> (</w:t>
      </w:r>
      <w:proofErr w:type="spellStart"/>
      <w:r w:rsidR="00890BAD" w:rsidRPr="00890BAD">
        <w:t>Morchid</w:t>
      </w:r>
      <w:proofErr w:type="spellEnd"/>
      <w:r w:rsidR="00890BAD" w:rsidRPr="00890BAD">
        <w:t xml:space="preserve"> et al., 2024).</w:t>
      </w:r>
    </w:p>
    <w:p w14:paraId="5D0B90E4" w14:textId="2F5FFF46" w:rsidR="00867110" w:rsidRDefault="00867110" w:rsidP="005F7489">
      <w:bookmarkStart w:id="59" w:name="_Toc200397318"/>
      <w:bookmarkStart w:id="60" w:name="_Toc200402396"/>
      <w:bookmarkStart w:id="61" w:name="_Toc200403663"/>
      <w:r w:rsidRPr="00867110">
        <w:t xml:space="preserve">Além disso, </w:t>
      </w:r>
      <w:r w:rsidR="0090160D">
        <w:t>essa tecnologia</w:t>
      </w:r>
      <w:r w:rsidRPr="00867110">
        <w:t xml:space="preserve"> contribui diretamente para a racionalização de processos e a melhoria da eficiência operacional, à medida que possibilita decisões baseadas em dados, amplia o controle sobre ativos e promove rastreabilidade em tempo real. Esses benefícios repercutem não apenas na segurança operacional, mas também na sustentabilidade e redução de custos em sistemas complexos (</w:t>
      </w:r>
      <w:proofErr w:type="spellStart"/>
      <w:r w:rsidRPr="00867110">
        <w:t>Morchid</w:t>
      </w:r>
      <w:proofErr w:type="spellEnd"/>
      <w:r w:rsidRPr="00867110">
        <w:t xml:space="preserve"> et al., 2024).</w:t>
      </w:r>
    </w:p>
    <w:p w14:paraId="00885491" w14:textId="65508502" w:rsidR="008A1F73" w:rsidRPr="000E2B2E" w:rsidRDefault="008A1F73" w:rsidP="00BA1330">
      <w:pPr>
        <w:pStyle w:val="Ttulo3"/>
      </w:pPr>
      <w:bookmarkStart w:id="62" w:name="_Toc211876911"/>
      <w:r w:rsidRPr="000E2B2E">
        <w:t>1.</w:t>
      </w:r>
      <w:r w:rsidR="00493826">
        <w:t>2</w:t>
      </w:r>
      <w:r w:rsidRPr="000E2B2E">
        <w:t xml:space="preserve">.1 </w:t>
      </w:r>
      <w:bookmarkStart w:id="63" w:name="_Toc200350916"/>
      <w:r w:rsidRPr="000E2B2E">
        <w:t>Telemetria na Agricultura</w:t>
      </w:r>
      <w:bookmarkEnd w:id="59"/>
      <w:bookmarkEnd w:id="60"/>
      <w:bookmarkEnd w:id="61"/>
      <w:bookmarkEnd w:id="62"/>
      <w:bookmarkEnd w:id="63"/>
    </w:p>
    <w:p w14:paraId="76C135DF" w14:textId="3BEDF3BE" w:rsidR="00026A87" w:rsidRDefault="00A66D8C" w:rsidP="005F7489">
      <w:r w:rsidRPr="00A66D8C">
        <w:t>Na agricultura, a introdução da telemetria acompanhou a evolução das máquinas e da digitalização dos processos de produção, sendo inicialmente incorporada por fabricantes de tratores e colheitadeiras no início dos anos 2000 como parte de estratégias de automação e rastreabilidade (Pivoto et al., 2018).</w:t>
      </w:r>
      <w:r w:rsidR="00026A87">
        <w:t xml:space="preserve"> </w:t>
      </w:r>
    </w:p>
    <w:p w14:paraId="4D06477D" w14:textId="0955826B" w:rsidR="00026A87" w:rsidRDefault="00B32E19" w:rsidP="005F7489">
      <w:r>
        <w:t xml:space="preserve">Desde o início dos anos </w:t>
      </w:r>
      <w:r w:rsidR="003F3B7B">
        <w:t>2000,</w:t>
      </w:r>
      <w:r w:rsidR="00212E31" w:rsidRPr="00212E31">
        <w:t xml:space="preserve"> a tecnologia é aplicada ao monitoramento de variáveis operacionais como velocidade, rotação do motor, tempo de operação, consumo de combustível e localização geográfica. Esses dados, coletados por sensores embarcados, são transmitidos a sistemas em nuvem, permitindo a visualização remota em dashboards e a análise em tempo real do desempenho das máquinas (Mohamed et al., 2021; </w:t>
      </w:r>
      <w:proofErr w:type="spellStart"/>
      <w:r w:rsidR="00212E31" w:rsidRPr="00212E31">
        <w:t>Morchid</w:t>
      </w:r>
      <w:proofErr w:type="spellEnd"/>
      <w:r w:rsidR="00212E31" w:rsidRPr="00212E31">
        <w:t xml:space="preserve"> et al., 2024)</w:t>
      </w:r>
      <w:r w:rsidR="00026A87">
        <w:t xml:space="preserve">. </w:t>
      </w:r>
    </w:p>
    <w:p w14:paraId="087AD2D1" w14:textId="4BAF955D" w:rsidR="00E04F99" w:rsidRDefault="004C514C" w:rsidP="005F7489">
      <w:r w:rsidRPr="004C514C">
        <w:t xml:space="preserve">Além da análise em tempo real, a telemetria viabiliza a criação de bancos de dados históricos, </w:t>
      </w:r>
      <w:r w:rsidR="0090160D">
        <w:t xml:space="preserve">os mesmos podem ser utilizados </w:t>
      </w:r>
      <w:r w:rsidRPr="004C514C">
        <w:t xml:space="preserve">para a avaliação de desempenho </w:t>
      </w:r>
      <w:r w:rsidR="00B32E19">
        <w:t xml:space="preserve">das operações agrícolas </w:t>
      </w:r>
      <w:r w:rsidRPr="004C514C">
        <w:t>por safra, previsão de falhas</w:t>
      </w:r>
      <w:r w:rsidR="007078C1">
        <w:t xml:space="preserve"> mecânicas</w:t>
      </w:r>
      <w:r w:rsidR="00B32E19">
        <w:t xml:space="preserve"> dos tratores e máquinas agrícolas</w:t>
      </w:r>
      <w:r w:rsidRPr="004C514C">
        <w:t xml:space="preserve"> e manutenção preditiva</w:t>
      </w:r>
      <w:r w:rsidR="007078C1">
        <w:t>s de máquinas e implementos</w:t>
      </w:r>
      <w:r w:rsidRPr="004C514C">
        <w:t>. Estudos recentes demonstram que o uso de dados telemétricos pode reduzir o tempo ocioso das máquinas, otimizar o abastecimento e melhorar a aplicação de defensivos agrícolas e combustível (</w:t>
      </w:r>
      <w:proofErr w:type="spellStart"/>
      <w:r w:rsidRPr="004C514C">
        <w:t>Mattetti</w:t>
      </w:r>
      <w:proofErr w:type="spellEnd"/>
      <w:r w:rsidRPr="004C514C">
        <w:t xml:space="preserve"> et al., 2021; Bettucci et al., 2024</w:t>
      </w:r>
      <w:r w:rsidR="00B32E19" w:rsidRPr="004C514C">
        <w:t>)</w:t>
      </w:r>
      <w:r w:rsidR="00B32E19">
        <w:t>. Além</w:t>
      </w:r>
      <w:r w:rsidR="007078C1">
        <w:t xml:space="preserve"> disso,</w:t>
      </w:r>
      <w:r w:rsidR="00E04F99" w:rsidRPr="00E04F99">
        <w:t xml:space="preserve"> a integração entre registros automáticos e anotações feitas por operadores em campo</w:t>
      </w:r>
      <w:ins w:id="64" w:author="Rafael" w:date="2025-10-19T18:53:00Z" w16du:dateUtc="2025-10-19T21:53:00Z">
        <w:r w:rsidR="00B32E19">
          <w:t xml:space="preserve"> </w:t>
        </w:r>
      </w:ins>
      <w:r w:rsidR="00E04F99" w:rsidRPr="00E04F99">
        <w:t>possibilita confrontar a percepção humana com dados digitais.</w:t>
      </w:r>
      <w:r w:rsidR="00B32E19">
        <w:t xml:space="preserve"> A combinação do uso dos dados telemétricos e registro automático e manual das informações da operação agrícola</w:t>
      </w:r>
      <w:r w:rsidR="00473058">
        <w:t xml:space="preserve"> </w:t>
      </w:r>
      <w:r w:rsidR="00E04F99" w:rsidRPr="00E04F99">
        <w:t xml:space="preserve">aumenta a confiabilidade das informações e amplia a visão sobre os processos operacionais </w:t>
      </w:r>
      <w:r w:rsidR="00B32E19">
        <w:t xml:space="preserve">no </w:t>
      </w:r>
      <w:r w:rsidR="003F3B7B">
        <w:t>campo</w:t>
      </w:r>
      <w:r w:rsidR="003F3B7B" w:rsidRPr="00E04F99">
        <w:t xml:space="preserve"> (</w:t>
      </w:r>
      <w:r w:rsidR="00E04F99" w:rsidRPr="00E04F99">
        <w:t>Morais et al., 2024).</w:t>
      </w:r>
    </w:p>
    <w:p w14:paraId="4D2AD40B" w14:textId="7BD1F2B0" w:rsidR="008A1F73" w:rsidRPr="008A1F73" w:rsidRDefault="00846B23" w:rsidP="005F7489">
      <w:pPr>
        <w:rPr>
          <w:b/>
        </w:rPr>
      </w:pPr>
      <w:r w:rsidRPr="00846B23">
        <w:lastRenderedPageBreak/>
        <w:t>Em síntese, a aplicação da telemetria na agricultura contribui para maior precisão no uso de insumos, redução de desperdícios, planejamento mais eficiente e acompanhamento contínuo das máquinas em operação. O uso sistemático dessa tecnologia reforça a sustentabilidade das práticas agrícolas e apoia a modernização da gestão no campo (</w:t>
      </w:r>
      <w:proofErr w:type="spellStart"/>
      <w:r w:rsidRPr="00846B23">
        <w:t>Adewuyi</w:t>
      </w:r>
      <w:proofErr w:type="spellEnd"/>
      <w:r w:rsidRPr="00846B23">
        <w:t xml:space="preserve"> et al., 2024)</w:t>
      </w:r>
      <w:r w:rsidR="00026A87">
        <w:t>.</w:t>
      </w:r>
    </w:p>
    <w:p w14:paraId="501575A9" w14:textId="198D953E" w:rsidR="008A1F73" w:rsidRPr="00283816" w:rsidRDefault="008A1F73" w:rsidP="00283816">
      <w:pPr>
        <w:pStyle w:val="Ttulo3"/>
      </w:pPr>
      <w:bookmarkStart w:id="65" w:name="_Toc200350917"/>
      <w:bookmarkStart w:id="66" w:name="_Toc200397319"/>
      <w:bookmarkStart w:id="67" w:name="_Toc200402397"/>
      <w:bookmarkStart w:id="68" w:name="_Toc200403664"/>
      <w:bookmarkStart w:id="69" w:name="_Toc211876912"/>
      <w:r w:rsidRPr="00283816">
        <w:t>1.</w:t>
      </w:r>
      <w:r w:rsidR="00493826" w:rsidRPr="00283816">
        <w:t>3</w:t>
      </w:r>
      <w:r w:rsidRPr="00283816">
        <w:t xml:space="preserve"> Inteligência Artificial e Ciência de Dados</w:t>
      </w:r>
      <w:bookmarkEnd w:id="65"/>
      <w:bookmarkEnd w:id="66"/>
      <w:bookmarkEnd w:id="67"/>
      <w:bookmarkEnd w:id="68"/>
      <w:bookmarkEnd w:id="69"/>
    </w:p>
    <w:p w14:paraId="66915E61" w14:textId="13E5DBCA" w:rsidR="006E3029" w:rsidRDefault="00962665" w:rsidP="005F7489">
      <w:r w:rsidRPr="00962665">
        <w:t>A Inteligência Artificial (IA) constitui um campo interdisciplinar da ciência da computação voltado ao desenvolvimento de sistemas capazes de simular aspectos da inteligência humana, como aprendizado, raciocínio e percepção. Sua origem remonta à década de 1950, quando Alan Turing discutiu, em “Computing Machinery and Intelligence”, a possibilidade de máquinas pensarem e propôs o “teste de Turing” como medida para avaliar a capacidade de simulação da inteligência por sistemas computacionais (Sobreira, 2025)</w:t>
      </w:r>
      <w:r w:rsidR="006E3029">
        <w:t>.</w:t>
      </w:r>
    </w:p>
    <w:p w14:paraId="5B2BFD46" w14:textId="1CC94F64" w:rsidR="007078C1" w:rsidRDefault="00020D07" w:rsidP="005F7489">
      <w:r w:rsidRPr="00020D07">
        <w:t>O termo “Inteligência Artificial” foi formalizado em 1956, durante a conferência de Dartmouth College, organizada por John McCarthy, Marvin Minsky, Nathaniel Rochester e Claude Shannon, sendo considerado um marco fundador da área. Desde então, a IA passou por períodos de otimismo e estagnação, com destaque para o desenvolvimento dos sistemas especialistas nas décadas de 1970 e 1980, e para o avanço das redes neurais artificiais e do aprendizado profundo a partir dos anos 2000 (Bonaldo, 2023; Sobreira, 2025)</w:t>
      </w:r>
      <w:r w:rsidR="006E3029">
        <w:t>.</w:t>
      </w:r>
    </w:p>
    <w:p w14:paraId="24791CBB" w14:textId="3D7A22F3" w:rsidR="007078C1" w:rsidRDefault="00B32E19" w:rsidP="005F7489">
      <w:r>
        <w:t>A partir da década de 2010</w:t>
      </w:r>
      <w:r w:rsidR="00B7573F" w:rsidRPr="00B7573F">
        <w:t>, a IA consolid</w:t>
      </w:r>
      <w:r>
        <w:t>a</w:t>
      </w:r>
      <w:r w:rsidR="00B7573F" w:rsidRPr="00B7573F">
        <w:t xml:space="preserve"> sua presença em diferentes setores, com destaque para os modelos generativos baseados em arquiteturas de transformer. Essas ferramentas ampliaram as aplicações em reconhecimento de padrões visuais e vocais, processamento de linguagem natural e automação de processos decisórios em áreas como saúde, segurança, justiça e agricultura. Entretanto, seu uso também levanta preocupações éticas, como a transparência dos modelos, o viés algorítmico e a responsabilidade sobre decisões autônomas (Jurafsky; Martin, 2024; Sobreira, 2025).</w:t>
      </w:r>
    </w:p>
    <w:p w14:paraId="20CF2189" w14:textId="56EF2D1E" w:rsidR="006E3029" w:rsidRDefault="00B10F2D" w:rsidP="005F7489">
      <w:r w:rsidRPr="00B10F2D">
        <w:t>Em paralelo</w:t>
      </w:r>
      <w:r w:rsidR="00412B3E">
        <w:t xml:space="preserve"> a consolidação do uso de inteligência artificial</w:t>
      </w:r>
      <w:r w:rsidRPr="00B10F2D">
        <w:t xml:space="preserve">, a Ciência de Dados emergiu como disciplina complementar à IA, centrada na coleta, organização, análise e interpretação de grandes volumes de dados. Embora interligada, </w:t>
      </w:r>
      <w:r w:rsidR="00AC1420">
        <w:t>está</w:t>
      </w:r>
      <w:r w:rsidRPr="00B10F2D">
        <w:t xml:space="preserve"> área abrange ferramentas estatísticas, técnicas de mineração e métodos de visualização que apoiam a tomada de decisões baseadas em evidências. Essa interdisciplinaridade é reforçada pela convergência com a ciência </w:t>
      </w:r>
      <w:r w:rsidRPr="00B10F2D">
        <w:lastRenderedPageBreak/>
        <w:t>da informação, que contribui para estruturar o ciclo de vida dos dados, desde a coleta até o descarte (Moutinho et al., 2024)</w:t>
      </w:r>
      <w:r w:rsidR="006E3029">
        <w:t>.</w:t>
      </w:r>
    </w:p>
    <w:p w14:paraId="5A404277" w14:textId="5CDF3A53" w:rsidR="00AC1420" w:rsidRDefault="00AC1420" w:rsidP="005F7489">
      <w:r>
        <w:t xml:space="preserve">Isso acontece porque o </w:t>
      </w:r>
      <w:r w:rsidRPr="00C6039D">
        <w:t>cruzamento de variáveis operacionais com informações contextuais, associado a técnicas de agrupamento e visualização, possibilita</w:t>
      </w:r>
      <w:r>
        <w:t>m</w:t>
      </w:r>
      <w:r w:rsidRPr="00C6039D">
        <w:t xml:space="preserve"> identificar padrões de uso e diagnosticar ineficiências dificilmente perceptíveis por observação direta. Nesse sentido, a Ciência de Dados atua como suporte metodológico para a extração de conhecimento a partir da telemetria, permitindo decisões baseadas em dados históricos e operacionais (Bettucci et al., 2024)</w:t>
      </w:r>
      <w:r>
        <w:t>.</w:t>
      </w:r>
    </w:p>
    <w:p w14:paraId="2EC1D686" w14:textId="4DA5634C" w:rsidR="00426F5A" w:rsidRDefault="00426F5A" w:rsidP="00426F5A"/>
    <w:p w14:paraId="0DAB7181" w14:textId="77777777" w:rsidR="00AC1420" w:rsidRDefault="00AC1420" w:rsidP="00426F5A"/>
    <w:p w14:paraId="130C7C27" w14:textId="77777777" w:rsidR="00AC1420" w:rsidRDefault="00AC1420" w:rsidP="00426F5A"/>
    <w:p w14:paraId="380D0375" w14:textId="77777777" w:rsidR="00AC1420" w:rsidRPr="00BA1330" w:rsidRDefault="00AC1420" w:rsidP="00426F5A"/>
    <w:p w14:paraId="67EBE08C" w14:textId="7BB4A8F5" w:rsidR="00B70CB1" w:rsidRDefault="008A1F73" w:rsidP="00B70CB1">
      <w:pPr>
        <w:pStyle w:val="Ttulo3"/>
      </w:pPr>
      <w:bookmarkStart w:id="70" w:name="_Toc200350918"/>
      <w:bookmarkStart w:id="71" w:name="_Toc200397320"/>
      <w:bookmarkStart w:id="72" w:name="_Toc200402398"/>
      <w:bookmarkStart w:id="73" w:name="_Toc200403665"/>
      <w:bookmarkStart w:id="74" w:name="_Toc211876913"/>
      <w:r w:rsidRPr="008A1F73">
        <w:t>1.</w:t>
      </w:r>
      <w:r w:rsidR="00493826">
        <w:t>3</w:t>
      </w:r>
      <w:r w:rsidRPr="008A1F73">
        <w:t>.1 Inteligência Artificial e Ciência de Dados na Agricultura</w:t>
      </w:r>
      <w:bookmarkEnd w:id="70"/>
      <w:bookmarkEnd w:id="71"/>
      <w:bookmarkEnd w:id="72"/>
      <w:bookmarkEnd w:id="73"/>
      <w:bookmarkEnd w:id="74"/>
    </w:p>
    <w:p w14:paraId="551BEE12" w14:textId="77777777" w:rsidR="00B65C3A" w:rsidRDefault="00B65C3A" w:rsidP="005F7489">
      <w:r w:rsidRPr="00B65C3A">
        <w:t xml:space="preserve">A incorporação da Inteligência Artificial (IA) e da Ciência de Dados na agricultura acompanha a digitalização progressiva das operações de campo. O avanço na coleta de dados por meio de sensores embarcados e sistemas de telemetria, viabilizado pela infraestrutura da Internet das Coisas (IoT), gerou um volume massivo de informações, configurando um cenário de </w:t>
      </w:r>
      <w:r w:rsidRPr="00B65C3A">
        <w:rPr>
          <w:i/>
          <w:iCs/>
        </w:rPr>
        <w:t>Big Data</w:t>
      </w:r>
      <w:r w:rsidRPr="00B65C3A">
        <w:t xml:space="preserve"> que demanda métodos computacionais avançados para sua análise (HUSSEIN et al., 2025). Essa transformação tecnológica permitiu a adoção de abordagens quantitativas para classificar eventos, prever cenários e apoiar decisões estratégicas relacionadas ao uso de máquinas e insumos (MOHAMED et al., 2021)</w:t>
      </w:r>
      <w:r>
        <w:t>.</w:t>
      </w:r>
    </w:p>
    <w:p w14:paraId="6271E01E" w14:textId="3DE91FD3" w:rsidR="00531831" w:rsidRDefault="00531831" w:rsidP="005F7489">
      <w:r w:rsidRPr="00531831">
        <w:t xml:space="preserve">O uso da IA em ambientes agrícolas tem sido especialmente direcionado à classificação de estados operacionais de máquinas, utilizando algoritmos de aprendizado de máquina (Machine Learning). A partir de dados coletados por e </w:t>
      </w:r>
      <w:r w:rsidR="00C93EBF">
        <w:t>equipamentos de telemetria</w:t>
      </w:r>
      <w:r w:rsidRPr="00531831">
        <w:t>, é possível diferenciar atividades como pulverização, deslocamento em manobras, abastecimento e paradas não planejadas. Essa classificação automatizada permite que gestores realizem ajustes operacionais com base em evidências, visando otimizar o tempo e os recursos (BETTICCI et al., 2024; PIVOTO et al., 2018).</w:t>
      </w:r>
    </w:p>
    <w:p w14:paraId="2F335361" w14:textId="5BA831DC" w:rsidR="00FF13F5" w:rsidRDefault="00FF13F5" w:rsidP="005F7489">
      <w:r>
        <w:t>A</w:t>
      </w:r>
      <w:r w:rsidR="00AC1420" w:rsidRPr="00E31A75">
        <w:t xml:space="preserve"> combinação de telemetria e ciência de dados pode levar à redução do tempo ocioso das máquinas, otimizar o consumo de combustível e contribuir para o uso mais racional de </w:t>
      </w:r>
      <w:r w:rsidR="00AC1420" w:rsidRPr="00E31A75">
        <w:lastRenderedPageBreak/>
        <w:t>defensivos (SAVICKAS et al., 2025). Essa integração também tem sido aplicada em modelos de previsão de falhas e manutenção preditiva, fortalecendo a gestão baseada em dados (AASHU et al., 2024).</w:t>
      </w:r>
      <w:r>
        <w:t xml:space="preserve"> Isto porque a</w:t>
      </w:r>
      <w:r w:rsidRPr="00E31A75">
        <w:t xml:space="preserve"> Ciência de Dados contribui com a organização, o processamento e a análise dessas informações, estruturando todo o ciclo de vida dos dados. </w:t>
      </w:r>
      <w:r>
        <w:t>t</w:t>
      </w:r>
      <w:r w:rsidRPr="00E31A75">
        <w:t>écnicas de análise de séries temporais, segmentação por padrões e ferramentas de visualização facilitam a interpretação dos resultados por gestores e operadores, ampliando a eficiência do planejamento e da manutenção de equipamentos (JAVAID; HALEEM; KHAN, 2022; MOUTINHO et al., 2024).</w:t>
      </w:r>
      <w:r>
        <w:t xml:space="preserve"> </w:t>
      </w:r>
    </w:p>
    <w:p w14:paraId="6BCD4780" w14:textId="77777777" w:rsidR="00FF13F5" w:rsidRDefault="00FF13F5" w:rsidP="009540B9"/>
    <w:p w14:paraId="2E7BD6D7" w14:textId="7A107082" w:rsidR="00E31A75" w:rsidRDefault="00E31A75" w:rsidP="009540B9"/>
    <w:p w14:paraId="005DAF31" w14:textId="098A96DE" w:rsidR="00DD6F1A" w:rsidRDefault="003C67A7" w:rsidP="00D86510">
      <w:pPr>
        <w:pStyle w:val="Ttulo"/>
        <w:numPr>
          <w:ilvl w:val="0"/>
          <w:numId w:val="41"/>
        </w:numPr>
      </w:pPr>
      <w:bookmarkStart w:id="75" w:name="_Toc200350919"/>
      <w:bookmarkStart w:id="76" w:name="_Toc200397321"/>
      <w:bookmarkStart w:id="77" w:name="_Toc200402399"/>
      <w:bookmarkStart w:id="78" w:name="_Toc200403666"/>
      <w:bookmarkStart w:id="79" w:name="_Toc211876914"/>
      <w:r>
        <w:lastRenderedPageBreak/>
        <w:t>MATERIAL E MÉTODOS</w:t>
      </w:r>
      <w:bookmarkEnd w:id="75"/>
      <w:bookmarkEnd w:id="76"/>
      <w:bookmarkEnd w:id="77"/>
      <w:bookmarkEnd w:id="78"/>
      <w:bookmarkEnd w:id="79"/>
    </w:p>
    <w:p w14:paraId="33C1D280" w14:textId="6BBA7A70" w:rsidR="003C67A7" w:rsidRDefault="00DD6F1A" w:rsidP="00BA1330">
      <w:pPr>
        <w:pStyle w:val="Ttulo3"/>
      </w:pPr>
      <w:bookmarkStart w:id="80" w:name="_jgpdmu6hmimx" w:colFirst="0" w:colLast="0"/>
      <w:bookmarkStart w:id="81" w:name="_Toc200350920"/>
      <w:bookmarkStart w:id="82" w:name="_Toc200397322"/>
      <w:bookmarkStart w:id="83" w:name="_Toc200402400"/>
      <w:bookmarkStart w:id="84" w:name="_Toc200403667"/>
      <w:bookmarkStart w:id="85" w:name="_Toc211876915"/>
      <w:bookmarkEnd w:id="80"/>
      <w:r w:rsidRPr="000E2B2E">
        <w:t xml:space="preserve">2.1 </w:t>
      </w:r>
      <w:bookmarkEnd w:id="81"/>
      <w:bookmarkEnd w:id="82"/>
      <w:bookmarkEnd w:id="83"/>
      <w:bookmarkEnd w:id="84"/>
      <w:r w:rsidR="00B85ECA" w:rsidRPr="00B85ECA">
        <w:t>Coleta e Origem dos Dados</w:t>
      </w:r>
      <w:bookmarkEnd w:id="85"/>
    </w:p>
    <w:p w14:paraId="02C683F6" w14:textId="4BA08E71" w:rsidR="00B85ECA" w:rsidRDefault="00B85ECA" w:rsidP="005F7489">
      <w:r>
        <w:t>O estudo foi conduzido a partir de dados obtidos por telemetria embarcada em maquinários agrícolas utilizados em operações de pulverização terrestre e colheita mecanizada de soja em propriedades rurais</w:t>
      </w:r>
      <w:r w:rsidR="00B73A54">
        <w:t xml:space="preserve"> na Fazendo Brasiland</w:t>
      </w:r>
      <w:r w:rsidR="006E4ADA">
        <w:t>a</w:t>
      </w:r>
      <w:r w:rsidR="00B73A54">
        <w:t xml:space="preserve"> – Grupo Kompier,</w:t>
      </w:r>
      <w:r>
        <w:t xml:space="preserve"> do estado de Goiás, durante as safras 2022/202</w:t>
      </w:r>
      <w:r w:rsidR="006E4ADA">
        <w:t>3</w:t>
      </w:r>
      <w:r>
        <w:t>.</w:t>
      </w:r>
    </w:p>
    <w:p w14:paraId="4FFD2855" w14:textId="5F78FA15" w:rsidR="00B85ECA" w:rsidRDefault="00B85ECA" w:rsidP="005F7489">
      <w:r>
        <w:t>As operações de pulverização foram realizadas com pulverizadores autopropelidos John Deere, modelos 3002-M4730 e 3005-M4030, ambos equipados com barras de 30 metros e porta-bicos espaçados a 0,5 m, operando em condições comerciais de campo. As atividades envolveram a aplicação de herbicidas pós-emergentes, seguindo os parâmetros agronômicos definidos para a cultura da soja.</w:t>
      </w:r>
    </w:p>
    <w:p w14:paraId="4F26466F" w14:textId="7A16CFA2" w:rsidR="00B85ECA" w:rsidRDefault="00B85ECA" w:rsidP="005F7489">
      <w:r>
        <w:t>Durante as operações, os maquinários registraram continuamente dados provenientes de sensores integrados ao barramento CAN, responsáveis por medir velocidade de deslocamento, rotação do motor (RPM), pressão da bomba, vazão instantânea (L/min), vazão por área (L/ha) e consumo de combustível (L/h e L/ha). Essas variáveis foram coletadas a cada 1 segundo, garantindo alta resolução temporal para as análises operacionais.</w:t>
      </w:r>
    </w:p>
    <w:p w14:paraId="7605FDC3" w14:textId="6698D298" w:rsidR="00B85ECA" w:rsidRDefault="00B85ECA" w:rsidP="005F7489">
      <w:r>
        <w:t>As informações de temperatura, umidade relativa do ar e ponto de orvalho foram coletadas simultaneamente por estações meteorológicas automáticas e pluviômetros digitais instalados nas áreas de estudo, integradas ao mesmo sistema de monitoramento agrícola.</w:t>
      </w:r>
    </w:p>
    <w:p w14:paraId="17777066" w14:textId="45F96D76" w:rsidR="00B85ECA" w:rsidRDefault="00B85ECA" w:rsidP="005F7489">
      <w:r>
        <w:t xml:space="preserve">Os dados foram transmitidos automaticamente via rede GPRS e comunicação </w:t>
      </w:r>
      <w:proofErr w:type="spellStart"/>
      <w:r>
        <w:t>mesh</w:t>
      </w:r>
      <w:proofErr w:type="spellEnd"/>
      <w:r>
        <w:t>, por meio do Sistema de Gestão de Processos Agrícolas (SGPA), plataforma de automação agrícola utilizada para armazenamento e acompanhamento das operações em tempo real. Cada registro foi georreferenciado por receptores embarcados, permitindo o mapeamento espacial preciso das trajetórias de pulverização e colheita.</w:t>
      </w:r>
    </w:p>
    <w:p w14:paraId="2040DB28" w14:textId="00E83D57" w:rsidR="00B85ECA" w:rsidRDefault="00B85ECA" w:rsidP="005F7489">
      <w:r>
        <w:t>Posteriormente, os arquivos brutos foram exportados em formato</w:t>
      </w:r>
      <w:r w:rsidR="00C32A33">
        <w:t xml:space="preserve"> no </w:t>
      </w:r>
      <w:r w:rsidR="006E424D">
        <w:t>*.</w:t>
      </w:r>
      <w:proofErr w:type="spellStart"/>
      <w:r w:rsidR="00C32A33">
        <w:t>csv</w:t>
      </w:r>
      <w:proofErr w:type="spellEnd"/>
      <w:r>
        <w:t xml:space="preserve"> e processados no ambiente Python</w:t>
      </w:r>
      <w:r w:rsidR="006E424D">
        <w:t xml:space="preserve"> na plataforma do Google Colab</w:t>
      </w:r>
      <w:r>
        <w:t>, onde foram realizadas as etapas de limpeza, normalização e integração das séries temporais. Essa estrutura de coleta garantiu rastreabilidade completa, sincronização entre variáveis operacionais e ambientais e consistência temporal necessária às análises de eficiência e desempenho dos equipamentos.</w:t>
      </w:r>
    </w:p>
    <w:p w14:paraId="62098ABD" w14:textId="4D2DE518" w:rsidR="00460393" w:rsidRDefault="00460393" w:rsidP="005F7489">
      <w:r w:rsidRPr="00460393">
        <w:lastRenderedPageBreak/>
        <w:t>As variáveis consideradas incluíram vazão (L/min e L/ha), pressão da bomba (kPa), rotação do motor (RPM), velocidade (km/h), consumo de combustível (L/h e L/ha), temperatura e umidade do ar, ponto de orvalho, eficiência operacional (COE, ha/s) e capacidade operacional de campo (COC, m²/s).</w:t>
      </w:r>
    </w:p>
    <w:p w14:paraId="0298B269" w14:textId="1A3F14A9" w:rsidR="002A6B82" w:rsidRDefault="00C32A33" w:rsidP="00C32A33">
      <w:pPr>
        <w:pStyle w:val="Ttulo3"/>
        <w:numPr>
          <w:ilvl w:val="1"/>
          <w:numId w:val="41"/>
        </w:numPr>
      </w:pPr>
      <w:bookmarkStart w:id="86" w:name="_Toc211876916"/>
      <w:r>
        <w:t>Normalização e Processamento de Dados</w:t>
      </w:r>
      <w:bookmarkEnd w:id="86"/>
    </w:p>
    <w:p w14:paraId="0D65A0F9" w14:textId="1D70963B" w:rsidR="00C32A33" w:rsidRDefault="00C32A33" w:rsidP="005F7489">
      <w:r>
        <w:t>Após a coleta, os dados telemétricos foram submetidos a um rigoroso processo de limpeza, padronização e normalização, visando garantir a consistência temporal e a comparabilidade entre variáveis de diferentes magnitudes. Foram removidos registros duplicados, valores ausentes (NaN) e outliers, e verificou-se a coerência da sequência temporal por meio da ordenação cronológica dos timestamps de cada equipamento.</w:t>
      </w:r>
    </w:p>
    <w:p w14:paraId="0EDD388B" w14:textId="77777777" w:rsidR="00C32A33" w:rsidRDefault="00C32A33" w:rsidP="005F7489">
      <w:r>
        <w:t>As unidades originais foram convertidas para o Sistema Internacional (SI), adotando litros por minuto (L/min) para vazão, quilopascal (kPa) para pressão, quilômetros por hora (km/h) para velocidade, e hectares por hora (ha·h⁻¹) para área trabalhada. As coordenadas geográficas foram tratadas em formato decimal (latitude e longitude), com correções em casos de leituras inválidas.</w:t>
      </w:r>
    </w:p>
    <w:p w14:paraId="4188CF07" w14:textId="5EA028DD" w:rsidR="00C32A33" w:rsidRDefault="00C32A33" w:rsidP="00C32A33">
      <w:pPr>
        <w:pStyle w:val="Ttulo3"/>
      </w:pPr>
      <w:bookmarkStart w:id="87" w:name="_Toc211876917"/>
      <w:r>
        <w:t>2</w:t>
      </w:r>
      <w:r w:rsidRPr="008A1F73">
        <w:t>.</w:t>
      </w:r>
      <w:r>
        <w:t>2</w:t>
      </w:r>
      <w:r w:rsidRPr="008A1F73">
        <w:t xml:space="preserve">.1 </w:t>
      </w:r>
      <w:r w:rsidRPr="00C32A33">
        <w:t>Cálculo da Capacidade Operacional Efetiva (COE)</w:t>
      </w:r>
      <w:bookmarkEnd w:id="87"/>
    </w:p>
    <w:p w14:paraId="366C5BD7" w14:textId="3EC3BE63" w:rsidR="00C32A33" w:rsidRPr="00C32A33" w:rsidRDefault="00C32A33" w:rsidP="005F7489">
      <w:r>
        <w:t xml:space="preserve">A </w:t>
      </w:r>
      <w:r w:rsidRPr="00DD024F">
        <w:rPr>
          <w:b/>
          <w:bCs/>
        </w:rPr>
        <w:t>Capacidade Operacional Efetiva (COE)</w:t>
      </w:r>
      <w:r>
        <w:t xml:space="preserve"> representa a taxa de trabalho efetiva de uma máquina, considerando apenas o tempo em que o equipamento realiza a operação produtiva neste caso, a pulverização. Foi calculada pela razão entre a área efetivamente coberta e o tempo operacional correspondente:</w:t>
      </w:r>
    </w:p>
    <w:p w14:paraId="63A48545" w14:textId="57B476FC" w:rsidR="002A6B82" w:rsidRPr="00F007FB" w:rsidRDefault="00F007FB" w:rsidP="00410A2C">
      <w:pPr>
        <w:pStyle w:val="Corpodetexto"/>
        <w:rPr>
          <w:bCs/>
        </w:rPr>
      </w:pPr>
      <m:oMathPara>
        <m:oMath>
          <m:r>
            <w:rPr>
              <w:rFonts w:ascii="Cambria Math" w:hAnsi="Cambria Math"/>
            </w:rPr>
            <m:t>COE</m:t>
          </m:r>
          <m:d>
            <m:dPr>
              <m:ctrlPr>
                <w:rPr>
                  <w:rFonts w:ascii="Cambria Math" w:hAnsi="Cambria Math"/>
                  <w:bCs/>
                  <w:i/>
                </w:rPr>
              </m:ctrlPr>
            </m:dPr>
            <m:e>
              <m:f>
                <m:fPr>
                  <m:ctrlPr>
                    <w:rPr>
                      <w:rFonts w:ascii="Cambria Math" w:hAnsi="Cambria Math"/>
                      <w:bCs/>
                      <w:i/>
                    </w:rPr>
                  </m:ctrlPr>
                </m:fPr>
                <m:num>
                  <m:r>
                    <w:rPr>
                      <w:rFonts w:ascii="Cambria Math" w:hAnsi="Cambria Math"/>
                    </w:rPr>
                    <m:t>ha</m:t>
                  </m:r>
                </m:num>
                <m:den>
                  <m:r>
                    <w:rPr>
                      <w:rFonts w:ascii="Cambria Math" w:hAnsi="Cambria Math"/>
                    </w:rPr>
                    <m:t>h</m:t>
                  </m:r>
                </m:den>
              </m:f>
            </m:e>
          </m:d>
          <m:r>
            <w:rPr>
              <w:rFonts w:ascii="Cambria Math" w:hAnsi="Cambria Math"/>
            </w:rPr>
            <m:t>=</m:t>
          </m:r>
          <m:f>
            <m:fPr>
              <m:ctrlPr>
                <w:rPr>
                  <w:rFonts w:ascii="Cambria Math" w:hAnsi="Cambria Math"/>
                  <w:bCs/>
                  <w:i/>
                </w:rPr>
              </m:ctrlPr>
            </m:fPr>
            <m:num>
              <m:r>
                <w:rPr>
                  <w:rFonts w:ascii="Cambria Math" w:hAnsi="Cambria Math"/>
                </w:rPr>
                <m:t xml:space="preserve">Área Total Pulverizada </m:t>
              </m:r>
              <m:d>
                <m:dPr>
                  <m:ctrlPr>
                    <w:rPr>
                      <w:rFonts w:ascii="Cambria Math" w:hAnsi="Cambria Math"/>
                      <w:bCs/>
                      <w:i/>
                    </w:rPr>
                  </m:ctrlPr>
                </m:dPr>
                <m:e>
                  <m:r>
                    <w:rPr>
                      <w:rFonts w:ascii="Cambria Math" w:hAnsi="Cambria Math"/>
                    </w:rPr>
                    <m:t>ha</m:t>
                  </m:r>
                </m:e>
              </m:d>
            </m:num>
            <m:den>
              <m:r>
                <w:rPr>
                  <w:rFonts w:ascii="Cambria Math" w:hAnsi="Cambria Math"/>
                </w:rPr>
                <m:t>Tempo Efetivo de Pulverização (h)</m:t>
              </m:r>
            </m:den>
          </m:f>
        </m:oMath>
      </m:oMathPara>
    </w:p>
    <w:p w14:paraId="700F974F" w14:textId="5821DBB0" w:rsidR="00C32A33" w:rsidRPr="00AE2DFC" w:rsidRDefault="00C32A33" w:rsidP="005F7489">
      <w:r w:rsidRPr="00AE2DFC">
        <w:t xml:space="preserve">Os valores foram obtidos a partir dos registros de estado operacional (cd_estado), que classificam cada leitura em trabalho, deslocamento, abastecimento, parada ou manutenção, </w:t>
      </w:r>
      <w:r w:rsidRPr="00AE2DFC">
        <w:lastRenderedPageBreak/>
        <w:t xml:space="preserve">conforme identificado no </w:t>
      </w:r>
      <w:proofErr w:type="spellStart"/>
      <w:r w:rsidRPr="00AE2DFC">
        <w:t>dataset</w:t>
      </w:r>
      <w:proofErr w:type="spellEnd"/>
      <w:r w:rsidRPr="00AE2DFC">
        <w:t>. Apenas os períodos em estado de trabalho foram considerados no cálculo do Tempo Efetivo de Pulverização​.</w:t>
      </w:r>
    </w:p>
    <w:p w14:paraId="657C190F" w14:textId="7F04DBFF" w:rsidR="00C32A33" w:rsidRDefault="00C32A33" w:rsidP="00C32A33">
      <w:pPr>
        <w:pStyle w:val="Ttulo3"/>
      </w:pPr>
      <w:bookmarkStart w:id="88" w:name="_Toc211876918"/>
      <w:r>
        <w:t>2</w:t>
      </w:r>
      <w:r w:rsidRPr="008A1F73">
        <w:t>.</w:t>
      </w:r>
      <w:r>
        <w:t>2</w:t>
      </w:r>
      <w:r w:rsidRPr="008A1F73">
        <w:t>.</w:t>
      </w:r>
      <w:r>
        <w:t>2</w:t>
      </w:r>
      <w:r w:rsidRPr="008A1F73">
        <w:t xml:space="preserve"> </w:t>
      </w:r>
      <w:r w:rsidRPr="00C32A33">
        <w:t>Cálculo da Capacidade Operacional de Campo (COC)</w:t>
      </w:r>
      <w:bookmarkEnd w:id="88"/>
    </w:p>
    <w:p w14:paraId="49EB5DD9" w14:textId="4C4BEB0A" w:rsidR="00C32A33" w:rsidRDefault="00C32A33" w:rsidP="005F7489">
      <w:r w:rsidRPr="00C32A33">
        <w:t xml:space="preserve">A </w:t>
      </w:r>
      <w:r w:rsidRPr="00C32A33">
        <w:rPr>
          <w:b/>
          <w:bCs/>
        </w:rPr>
        <w:t>Capacidade Operacional de Campo (COC)</w:t>
      </w:r>
      <w:r w:rsidRPr="00C32A33">
        <w:t xml:space="preserve"> expressa a eficiência global da operação, incorporando o tempo total do ciclo </w:t>
      </w:r>
      <w:r w:rsidR="00DD024F">
        <w:t>o que</w:t>
      </w:r>
      <w:r w:rsidRPr="00C32A33">
        <w:t xml:space="preserve"> inclui deslocamentos, manobras, ajustes e paradas. Foi calculada pela razão entre a área total coberta e o tempo total do ciclo:</w:t>
      </w:r>
    </w:p>
    <w:p w14:paraId="648DFE07" w14:textId="36573CB8" w:rsidR="00DD024F" w:rsidRPr="00DD024F" w:rsidRDefault="00DD024F" w:rsidP="00410A2C">
      <w:pPr>
        <w:pStyle w:val="Corpodetexto"/>
      </w:pPr>
      <m:oMathPara>
        <m:oMath>
          <m:r>
            <w:rPr>
              <w:rFonts w:ascii="Cambria Math" w:hAnsi="Cambria Math"/>
            </w:rPr>
            <m:t>COC</m:t>
          </m:r>
          <m:d>
            <m:dPr>
              <m:ctrlPr>
                <w:rPr>
                  <w:rFonts w:ascii="Cambria Math" w:hAnsi="Cambria Math"/>
                  <w:i/>
                </w:rPr>
              </m:ctrlPr>
            </m:dPr>
            <m:e>
              <m:f>
                <m:fPr>
                  <m:ctrlPr>
                    <w:rPr>
                      <w:rFonts w:ascii="Cambria Math" w:hAnsi="Cambria Math"/>
                      <w:i/>
                    </w:rPr>
                  </m:ctrlPr>
                </m:fPr>
                <m:num>
                  <m:r>
                    <w:rPr>
                      <w:rFonts w:ascii="Cambria Math" w:hAnsi="Cambria Math"/>
                    </w:rPr>
                    <m:t>ha</m:t>
                  </m:r>
                </m:num>
                <m:den>
                  <m:r>
                    <w:rPr>
                      <w:rFonts w:ascii="Cambria Math" w:hAnsi="Cambria Math"/>
                    </w:rPr>
                    <m:t>h</m:t>
                  </m:r>
                </m:den>
              </m:f>
            </m:e>
          </m:d>
          <m:r>
            <w:rPr>
              <w:rFonts w:ascii="Cambria Math" w:hAnsi="Cambria Math"/>
            </w:rPr>
            <m:t>=</m:t>
          </m:r>
          <m:f>
            <m:fPr>
              <m:ctrlPr>
                <w:rPr>
                  <w:rFonts w:ascii="Cambria Math" w:hAnsi="Cambria Math"/>
                  <w:i/>
                </w:rPr>
              </m:ctrlPr>
            </m:fPr>
            <m:num>
              <m:r>
                <w:rPr>
                  <w:rFonts w:ascii="Cambria Math" w:hAnsi="Cambria Math"/>
                </w:rPr>
                <m:t xml:space="preserve">Área Total Pulverizada </m:t>
              </m:r>
              <m:d>
                <m:dPr>
                  <m:ctrlPr>
                    <w:rPr>
                      <w:rFonts w:ascii="Cambria Math" w:hAnsi="Cambria Math"/>
                      <w:i/>
                    </w:rPr>
                  </m:ctrlPr>
                </m:dPr>
                <m:e>
                  <m:r>
                    <w:rPr>
                      <w:rFonts w:ascii="Cambria Math" w:hAnsi="Cambria Math"/>
                    </w:rPr>
                    <m:t>ha</m:t>
                  </m:r>
                </m:e>
              </m:d>
            </m:num>
            <m:den>
              <m:r>
                <w:rPr>
                  <w:rFonts w:ascii="Cambria Math" w:hAnsi="Cambria Math"/>
                </w:rPr>
                <m:t>Tempo Total de Operação (h)</m:t>
              </m:r>
            </m:den>
          </m:f>
        </m:oMath>
      </m:oMathPara>
    </w:p>
    <w:p w14:paraId="6F66AF0B" w14:textId="05C442A4" w:rsidR="00DD024F" w:rsidRDefault="00DD024F" w:rsidP="005F7489">
      <w:r w:rsidRPr="00DD024F">
        <w:t>A relação entre COE e COC permite quantificar as perdas operacionais decorrentes de ineficiências logísticas, variações ambientais ou falhas de manejo.</w:t>
      </w:r>
    </w:p>
    <w:p w14:paraId="1EBD1A42" w14:textId="481BDF80" w:rsidR="002B3A60" w:rsidRDefault="00E32A49" w:rsidP="00DD024F">
      <w:pPr>
        <w:pStyle w:val="Ttulo3"/>
        <w:rPr>
          <w:b w:val="0"/>
        </w:rPr>
      </w:pPr>
      <w:bookmarkStart w:id="89" w:name="_Toc200350922"/>
      <w:bookmarkStart w:id="90" w:name="_Toc200397324"/>
      <w:bookmarkStart w:id="91" w:name="_Toc200402402"/>
      <w:bookmarkStart w:id="92" w:name="_Toc200403669"/>
      <w:bookmarkStart w:id="93" w:name="_Toc211876919"/>
      <w:r w:rsidRPr="000E2B2E">
        <w:t>2.</w:t>
      </w:r>
      <w:r w:rsidR="00DD024F">
        <w:t>2.3</w:t>
      </w:r>
      <w:r w:rsidRPr="000E2B2E">
        <w:t xml:space="preserve"> </w:t>
      </w:r>
      <w:bookmarkEnd w:id="89"/>
      <w:bookmarkEnd w:id="90"/>
      <w:bookmarkEnd w:id="91"/>
      <w:bookmarkEnd w:id="92"/>
      <w:r w:rsidR="00DD024F" w:rsidRPr="00DD024F">
        <w:t>Integração e Normalização dos Dados</w:t>
      </w:r>
      <w:bookmarkEnd w:id="93"/>
    </w:p>
    <w:p w14:paraId="13CF8D7C" w14:textId="27F4D509" w:rsidR="00DD024F" w:rsidRDefault="00DD024F" w:rsidP="005F7489">
      <w:r w:rsidRPr="00DD024F">
        <w:t xml:space="preserve">Para comparação entre variáveis com diferentes escalas, todos os campos quantitativos foram convertidos em </w:t>
      </w:r>
      <w:r w:rsidRPr="00DD024F">
        <w:rPr>
          <w:b/>
          <w:bCs/>
        </w:rPr>
        <w:t>valores normalizados (z-score)</w:t>
      </w:r>
      <w:r w:rsidRPr="00DD024F">
        <w:t>, conforme a expressão:</w:t>
      </w:r>
    </w:p>
    <w:p w14:paraId="27BF0540" w14:textId="69E26B9B" w:rsidR="00DD024F" w:rsidRPr="00DD024F" w:rsidRDefault="00DD024F" w:rsidP="00DD024F">
      <w:pPr>
        <w:pStyle w:val="Corpodetexto"/>
      </w:pPr>
      <m:oMathPara>
        <m:oMath>
          <m:r>
            <w:rPr>
              <w:rFonts w:ascii="Cambria Math" w:hAnsi="Cambria Math"/>
            </w:rPr>
            <m:t xml:space="preserve">z =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num>
                    <m:den>
                      <m:r>
                        <w:rPr>
                          <w:rFonts w:ascii="Cambria Math" w:hAnsi="Cambria Math"/>
                        </w:rPr>
                        <m:t>σ</m:t>
                      </m:r>
                    </m:den>
                  </m:f>
                </m:e>
              </m:eqArr>
            </m:e>
          </m:d>
        </m:oMath>
      </m:oMathPara>
    </w:p>
    <w:p w14:paraId="774A5EF3" w14:textId="3AA813D7" w:rsidR="00BF79F4" w:rsidRPr="00BF79F4" w:rsidRDefault="00BF79F4" w:rsidP="005F7489">
      <w:r w:rsidRPr="00BF79F4">
        <w:t xml:space="preserve">em que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BF79F4">
        <w:t xml:space="preserve"> é o valor observado, </w:t>
      </w:r>
      <m:oMath>
        <m:acc>
          <m:accPr>
            <m:chr m:val="̅"/>
            <m:ctrlPr>
              <w:rPr>
                <w:rFonts w:ascii="Cambria Math" w:hAnsi="Cambria Math"/>
                <w:b/>
                <w:bCs/>
                <w:i/>
              </w:rPr>
            </m:ctrlPr>
          </m:accPr>
          <m:e>
            <m:r>
              <m:rPr>
                <m:sty m:val="bi"/>
              </m:rPr>
              <w:rPr>
                <w:rFonts w:ascii="Cambria Math" w:hAnsi="Cambria Math"/>
              </w:rPr>
              <m:t xml:space="preserve">x </m:t>
            </m:r>
          </m:e>
        </m:acc>
      </m:oMath>
      <w:r w:rsidRPr="00BF79F4">
        <w:t xml:space="preserve">a média da variável e </w:t>
      </w:r>
      <w:r>
        <w:t xml:space="preserve">o </w:t>
      </w:r>
      <m:oMath>
        <m:r>
          <m:rPr>
            <m:sty m:val="bi"/>
          </m:rPr>
          <w:rPr>
            <w:rFonts w:ascii="Cambria Math" w:hAnsi="Cambria Math"/>
          </w:rPr>
          <m:t>σ</m:t>
        </m:r>
      </m:oMath>
      <w:r w:rsidRPr="00BF79F4">
        <w:t xml:space="preserve"> </w:t>
      </w:r>
      <w:r>
        <w:t>representa o</w:t>
      </w:r>
      <w:r w:rsidRPr="00BF79F4">
        <w:t xml:space="preserve"> desvio padrão. Essa padronização permitiu avaliar correlações entre parâmetros hidráulicos (vazão, pressão), mecânicos (RPM, velocidade) e de desempenho (COE e COC</w:t>
      </w:r>
      <w:r>
        <w:t>.</w:t>
      </w:r>
    </w:p>
    <w:p w14:paraId="7B29950C" w14:textId="069E5E44" w:rsidR="00BF79F4" w:rsidRPr="00BF79F4" w:rsidRDefault="00BF79F4" w:rsidP="005F7489">
      <w:r w:rsidRPr="00BF79F4">
        <w:t>O tratamento estatístico foi realizado em ambiente Python</w:t>
      </w:r>
      <w:r>
        <w:t xml:space="preserve"> </w:t>
      </w:r>
      <w:r w:rsidR="00AE2DFC">
        <w:t xml:space="preserve">plataforma do </w:t>
      </w:r>
      <w:r>
        <w:t>Google Colab</w:t>
      </w:r>
      <w:r w:rsidRPr="00BF79F4">
        <w:t xml:space="preserve"> </w:t>
      </w:r>
      <w:r w:rsidR="00AE2DFC">
        <w:t xml:space="preserve">usando as </w:t>
      </w:r>
      <w:r w:rsidRPr="00BF79F4">
        <w:t xml:space="preserve">bibliotecas Pandas, NumPy e SciPy, com validações cruzadas das séries temporais para garantir a integridade dos cálculos. Posteriormente, foram aplicadas análises de correlação de Pearson, </w:t>
      </w:r>
      <w:proofErr w:type="spellStart"/>
      <w:r w:rsidRPr="00BF79F4">
        <w:t>heatmaps</w:t>
      </w:r>
      <w:proofErr w:type="spellEnd"/>
      <w:r w:rsidRPr="00BF79F4">
        <w:t xml:space="preserve"> de interdependência e agrupamentos hierárquicos para explorar as relações entre as variáveis operacionais e a eficiência de campo.</w:t>
      </w:r>
    </w:p>
    <w:p w14:paraId="5D0DFC64" w14:textId="5369446D" w:rsidR="007811FB" w:rsidRDefault="007811FB" w:rsidP="007811FB">
      <w:pPr>
        <w:pStyle w:val="Ttulo3"/>
      </w:pPr>
      <w:bookmarkStart w:id="94" w:name="_Toc211876920"/>
      <w:r w:rsidRPr="000E2B2E">
        <w:lastRenderedPageBreak/>
        <w:t>2.</w:t>
      </w:r>
      <w:r>
        <w:t>3</w:t>
      </w:r>
      <w:r w:rsidRPr="000E2B2E">
        <w:t xml:space="preserve"> </w:t>
      </w:r>
      <w:r w:rsidRPr="007811FB">
        <w:t>Análises Estatísticas e Modelagem de Dados</w:t>
      </w:r>
      <w:bookmarkEnd w:id="94"/>
    </w:p>
    <w:p w14:paraId="197B1D31" w14:textId="77777777" w:rsidR="00C768CB" w:rsidRPr="00AE2DFC" w:rsidRDefault="00C768CB" w:rsidP="005F7489">
      <w:r w:rsidRPr="00AE2DFC">
        <w:t>As análises estatísticas e a modelagem preditiva foram conduzidas em ambiente Python, com o uso das bibliotecas Pandas, NumPy, Matplotlib, Seaborn, SciPy e Scikit-Learn. O objetivo principal foi compreender a influência das variáveis hidráulicas e mecânicas sobre a eficiência operacional (COE) e a capacidade operacional de campo (COC) em operações mecanizadas de pulverização agrícola.</w:t>
      </w:r>
    </w:p>
    <w:p w14:paraId="231BB300" w14:textId="77777777" w:rsidR="00C768CB" w:rsidRPr="00AE2DFC" w:rsidRDefault="00C768CB" w:rsidP="005F7489">
      <w:r w:rsidRPr="00AE2DFC">
        <w:t>Os procedimentos realizados seguiram uma sequência metodológica estruturada, conforme descrito a seguir:</w:t>
      </w:r>
    </w:p>
    <w:p w14:paraId="389E104A" w14:textId="3B1693E3" w:rsidR="00C768CB" w:rsidRDefault="00C768CB" w:rsidP="00C768CB">
      <w:pPr>
        <w:pStyle w:val="Ttulo3"/>
      </w:pPr>
      <w:bookmarkStart w:id="95" w:name="_Toc211876921"/>
      <w:r w:rsidRPr="000E2B2E">
        <w:t>2.</w:t>
      </w:r>
      <w:r>
        <w:t>3.1</w:t>
      </w:r>
      <w:r w:rsidRPr="000E2B2E">
        <w:t xml:space="preserve"> </w:t>
      </w:r>
      <w:r w:rsidRPr="00C768CB">
        <w:t>Análise exploratória e univariada</w:t>
      </w:r>
      <w:bookmarkEnd w:id="95"/>
    </w:p>
    <w:p w14:paraId="6A2B0BD4" w14:textId="77777777" w:rsidR="005F7489" w:rsidRDefault="00C768CB" w:rsidP="005F7489">
      <w:r w:rsidRPr="00240CE4">
        <w:t>Foram realizadas estatísticas descritivas e histogramas para todas as variáveis do conjunto de dados, permitindo observar a distribuição, amplitude e dispersão dos valores registrados por telemetria.</w:t>
      </w:r>
    </w:p>
    <w:p w14:paraId="6CB9B6FC" w14:textId="67E8D472" w:rsidR="008511AD" w:rsidRDefault="00C768CB" w:rsidP="005F7489">
      <w:r w:rsidRPr="00240CE4">
        <w:t>Essas análises indicaram consistência geral nas medições, com pequenas ocorrências de leituras zero associadas a falhas temporárias de sensores, posteriormente tratadas na limpeza de dados.</w:t>
      </w:r>
    </w:p>
    <w:p w14:paraId="1EAF579C" w14:textId="77777777" w:rsidR="004847FC" w:rsidRDefault="004847FC" w:rsidP="005F7489"/>
    <w:p w14:paraId="6155898F" w14:textId="48403429" w:rsidR="004847FC" w:rsidRDefault="004847FC" w:rsidP="004847FC">
      <w:pPr>
        <w:pStyle w:val="Ttulo"/>
        <w:numPr>
          <w:ilvl w:val="0"/>
          <w:numId w:val="41"/>
        </w:numPr>
      </w:pPr>
      <w:bookmarkStart w:id="96" w:name="_Toc211876922"/>
      <w:r>
        <w:lastRenderedPageBreak/>
        <w:t>Resultados</w:t>
      </w:r>
      <w:bookmarkEnd w:id="96"/>
    </w:p>
    <w:p w14:paraId="0AFB2F62" w14:textId="4C8A7421" w:rsidR="004847FC" w:rsidRDefault="00CB2625" w:rsidP="00CB2625">
      <w:r>
        <w:t xml:space="preserve">Foi identificado um </w:t>
      </w:r>
      <w:r w:rsidRPr="00CB2625">
        <w:t>aumento médio de 17,5% na eficiência operacional entre 2022 e 2023</w:t>
      </w:r>
      <w:r>
        <w:t xml:space="preserve">. </w:t>
      </w:r>
      <w:r>
        <w:t xml:space="preserve">O desvio-padrão continua alto, o que é normal </w:t>
      </w:r>
      <w:r>
        <w:t>em</w:t>
      </w:r>
      <w:r>
        <w:t xml:space="preserve"> operações agrícolas variam muito entre atividades e condições de campo.</w:t>
      </w:r>
      <w:r>
        <w:t xml:space="preserve"> </w:t>
      </w:r>
      <w:r>
        <w:t xml:space="preserve">A mediana de COE e COC em 2023 mostra avanço significativo </w:t>
      </w:r>
      <w:r>
        <w:t xml:space="preserve">já que há </w:t>
      </w:r>
      <w:r>
        <w:t>mais operações registradas com valores não nulos, refletindo maior consistência nos apontamentos.</w:t>
      </w:r>
      <w:r w:rsidRPr="00CB2625">
        <w:t xml:space="preserve"> </w:t>
      </w:r>
      <w:r>
        <w:t>A</w:t>
      </w:r>
      <w:r w:rsidRPr="00CB2625">
        <w:t>pós ajustes operacionais e de parametrização das máquinas, houve melhoria mensurável de desempenho</w:t>
      </w:r>
      <w:r>
        <w:t>.</w:t>
      </w:r>
    </w:p>
    <w:p w14:paraId="6FD3D88F" w14:textId="2D9A2947" w:rsidR="00CB2625" w:rsidRDefault="00AE476E" w:rsidP="00CB2625">
      <w:r w:rsidRPr="00AE476E">
        <w:t>O estudo de Medeiros &amp; Alves relata ganhos de 15%–20% na eficiência média e redução da dispersão de consumo e RPM após ajustes de 2023</w:t>
      </w:r>
      <w:r>
        <w:t>.</w:t>
      </w:r>
    </w:p>
    <w:p w14:paraId="249ED19F" w14:textId="147EF562" w:rsidR="00AE476E" w:rsidRDefault="00AE476E" w:rsidP="00CB2625">
      <w:r>
        <w:t>Os resultados do presente estudo são de</w:t>
      </w:r>
      <w:r w:rsidRPr="00AE476E">
        <w:t xml:space="preserve"> (+17,5%)</w:t>
      </w:r>
      <w:r>
        <w:t xml:space="preserve"> </w:t>
      </w:r>
      <w:r w:rsidR="00BE181A">
        <w:t xml:space="preserve">que </w:t>
      </w:r>
      <w:r w:rsidR="00BE181A" w:rsidRPr="00AE476E">
        <w:t>está</w:t>
      </w:r>
      <w:r w:rsidRPr="00AE476E">
        <w:t xml:space="preserve"> dentro exatamente dessa faixa, validando a consistência do modelo e da consolidação </w:t>
      </w:r>
      <w:r>
        <w:t>do tratamento dos dados</w:t>
      </w:r>
      <w:r w:rsidRPr="00AE476E">
        <w:t>.</w:t>
      </w:r>
    </w:p>
    <w:p w14:paraId="2CAA848B" w14:textId="77777777" w:rsidR="00AE476E" w:rsidRDefault="00AE476E" w:rsidP="00CB2625"/>
    <w:p w14:paraId="4D8483EC" w14:textId="70F8FDC5" w:rsidR="00E43F8C" w:rsidRDefault="00E43F8C" w:rsidP="00E43F8C">
      <w:pPr>
        <w:pStyle w:val="Legenda"/>
        <w:keepNext/>
        <w:jc w:val="center"/>
      </w:pPr>
      <w:bookmarkStart w:id="97" w:name="_Toc211876649"/>
      <w:r>
        <w:t xml:space="preserve">Tabela </w:t>
      </w:r>
      <w:r>
        <w:fldChar w:fldCharType="begin"/>
      </w:r>
      <w:r>
        <w:instrText xml:space="preserve"> SEQ Tabela \* ARABIC </w:instrText>
      </w:r>
      <w:r>
        <w:fldChar w:fldCharType="separate"/>
      </w:r>
      <w:r w:rsidR="003372A6">
        <w:rPr>
          <w:noProof/>
        </w:rPr>
        <w:t>1</w:t>
      </w:r>
      <w:r>
        <w:fldChar w:fldCharType="end"/>
      </w:r>
      <w:r>
        <w:t>. Desempenho Operacional (2022 - 2023)</w:t>
      </w:r>
      <w:bookmarkEnd w:id="97"/>
    </w:p>
    <w:tbl>
      <w:tblPr>
        <w:tblW w:w="7465" w:type="dxa"/>
        <w:jc w:val="center"/>
        <w:tblBorders>
          <w:top w:val="single" w:sz="6"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1418"/>
        <w:gridCol w:w="283"/>
        <w:gridCol w:w="2414"/>
        <w:gridCol w:w="1649"/>
      </w:tblGrid>
      <w:tr w:rsidR="00AE476E" w14:paraId="264BAA3B" w14:textId="77777777" w:rsidTr="00AE476E">
        <w:trPr>
          <w:jc w:val="center"/>
        </w:trPr>
        <w:tc>
          <w:tcPr>
            <w:tcW w:w="1701" w:type="dxa"/>
            <w:tcBorders>
              <w:top w:val="single" w:sz="4" w:space="0" w:color="000000"/>
              <w:left w:val="nil"/>
              <w:bottom w:val="single" w:sz="4" w:space="0" w:color="000000"/>
              <w:right w:val="nil"/>
            </w:tcBorders>
            <w:vAlign w:val="center"/>
          </w:tcPr>
          <w:p w14:paraId="24CFDAE4" w14:textId="75E67749"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Indicador</w:t>
            </w:r>
          </w:p>
        </w:tc>
        <w:tc>
          <w:tcPr>
            <w:tcW w:w="1418" w:type="dxa"/>
            <w:tcBorders>
              <w:top w:val="single" w:sz="4" w:space="0" w:color="000000"/>
              <w:left w:val="nil"/>
              <w:bottom w:val="single" w:sz="4" w:space="0" w:color="000000"/>
              <w:right w:val="nil"/>
            </w:tcBorders>
            <w:vAlign w:val="center"/>
          </w:tcPr>
          <w:p w14:paraId="550D12C7" w14:textId="2B3EA7CD"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2022 (média)</w:t>
            </w:r>
          </w:p>
        </w:tc>
        <w:tc>
          <w:tcPr>
            <w:tcW w:w="283" w:type="dxa"/>
            <w:tcBorders>
              <w:top w:val="single" w:sz="4" w:space="0" w:color="000000"/>
              <w:left w:val="nil"/>
              <w:bottom w:val="single" w:sz="4" w:space="0" w:color="000000"/>
              <w:right w:val="nil"/>
            </w:tcBorders>
          </w:tcPr>
          <w:p w14:paraId="71963C20" w14:textId="77777777" w:rsidR="00AE476E" w:rsidRPr="005416B4" w:rsidRDefault="00AE476E" w:rsidP="0047034F">
            <w:pPr>
              <w:pBdr>
                <w:top w:val="nil"/>
                <w:left w:val="nil"/>
                <w:bottom w:val="nil"/>
                <w:right w:val="nil"/>
                <w:between w:val="nil"/>
              </w:pBdr>
              <w:spacing w:line="240" w:lineRule="auto"/>
              <w:ind w:firstLine="0"/>
              <w:jc w:val="center"/>
              <w:rPr>
                <w:sz w:val="20"/>
                <w:szCs w:val="20"/>
              </w:rPr>
            </w:pPr>
          </w:p>
        </w:tc>
        <w:tc>
          <w:tcPr>
            <w:tcW w:w="2414" w:type="dxa"/>
            <w:tcBorders>
              <w:top w:val="single" w:sz="4" w:space="0" w:color="000000"/>
              <w:left w:val="nil"/>
              <w:bottom w:val="single" w:sz="4" w:space="0" w:color="000000"/>
              <w:right w:val="nil"/>
            </w:tcBorders>
            <w:vAlign w:val="center"/>
          </w:tcPr>
          <w:p w14:paraId="2B8D7DAE" w14:textId="3091788B"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2023 (média)</w:t>
            </w:r>
          </w:p>
        </w:tc>
        <w:tc>
          <w:tcPr>
            <w:tcW w:w="1649" w:type="dxa"/>
            <w:tcBorders>
              <w:top w:val="single" w:sz="4" w:space="0" w:color="000000"/>
              <w:left w:val="nil"/>
              <w:bottom w:val="single" w:sz="4" w:space="0" w:color="000000"/>
              <w:right w:val="nil"/>
            </w:tcBorders>
            <w:vAlign w:val="center"/>
          </w:tcPr>
          <w:p w14:paraId="6E1B3EF8" w14:textId="10353EC7"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 xml:space="preserve">Variação 2023 </w:t>
            </w:r>
            <w:proofErr w:type="spellStart"/>
            <w:r w:rsidRPr="00AE476E">
              <w:rPr>
                <w:sz w:val="20"/>
                <w:szCs w:val="20"/>
              </w:rPr>
              <w:t>vs</w:t>
            </w:r>
            <w:proofErr w:type="spellEnd"/>
            <w:r w:rsidRPr="00AE476E">
              <w:rPr>
                <w:sz w:val="20"/>
                <w:szCs w:val="20"/>
              </w:rPr>
              <w:t xml:space="preserve"> 2022</w:t>
            </w:r>
          </w:p>
        </w:tc>
      </w:tr>
      <w:tr w:rsidR="00AE476E" w14:paraId="2F2CB8F8" w14:textId="77777777" w:rsidTr="00AE476E">
        <w:trPr>
          <w:jc w:val="center"/>
        </w:trPr>
        <w:tc>
          <w:tcPr>
            <w:tcW w:w="1701" w:type="dxa"/>
            <w:tcBorders>
              <w:top w:val="single" w:sz="4" w:space="0" w:color="000000"/>
              <w:left w:val="nil"/>
              <w:bottom w:val="nil"/>
              <w:right w:val="nil"/>
            </w:tcBorders>
            <w:vAlign w:val="center"/>
          </w:tcPr>
          <w:p w14:paraId="3FCE4FE8" w14:textId="3A72E671" w:rsidR="00AE476E" w:rsidRDefault="00AE476E" w:rsidP="0047034F">
            <w:pPr>
              <w:pBdr>
                <w:top w:val="nil"/>
                <w:left w:val="nil"/>
                <w:bottom w:val="nil"/>
                <w:right w:val="nil"/>
                <w:between w:val="nil"/>
              </w:pBdr>
              <w:spacing w:line="240" w:lineRule="auto"/>
              <w:ind w:firstLine="0"/>
              <w:jc w:val="center"/>
              <w:rPr>
                <w:sz w:val="20"/>
                <w:szCs w:val="20"/>
              </w:rPr>
            </w:pPr>
            <w:proofErr w:type="spellStart"/>
            <w:r w:rsidRPr="00AE476E">
              <w:rPr>
                <w:sz w:val="20"/>
                <w:szCs w:val="20"/>
              </w:rPr>
              <w:t>vl_hectares_hora</w:t>
            </w:r>
            <w:proofErr w:type="spellEnd"/>
          </w:p>
        </w:tc>
        <w:tc>
          <w:tcPr>
            <w:tcW w:w="1418" w:type="dxa"/>
            <w:tcBorders>
              <w:top w:val="single" w:sz="4" w:space="0" w:color="000000"/>
              <w:left w:val="nil"/>
              <w:bottom w:val="nil"/>
              <w:right w:val="nil"/>
            </w:tcBorders>
            <w:vAlign w:val="center"/>
          </w:tcPr>
          <w:p w14:paraId="68DC5324" w14:textId="471C5D6D"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23,24 ha/h</w:t>
            </w:r>
          </w:p>
        </w:tc>
        <w:tc>
          <w:tcPr>
            <w:tcW w:w="283" w:type="dxa"/>
            <w:tcBorders>
              <w:top w:val="single" w:sz="4" w:space="0" w:color="000000"/>
              <w:left w:val="nil"/>
              <w:bottom w:val="nil"/>
              <w:right w:val="nil"/>
            </w:tcBorders>
          </w:tcPr>
          <w:p w14:paraId="676E8071" w14:textId="77777777" w:rsidR="00AE476E" w:rsidRPr="005416B4" w:rsidRDefault="00AE476E" w:rsidP="0047034F">
            <w:pPr>
              <w:pBdr>
                <w:top w:val="nil"/>
                <w:left w:val="nil"/>
                <w:bottom w:val="nil"/>
                <w:right w:val="nil"/>
                <w:between w:val="nil"/>
              </w:pBdr>
              <w:spacing w:line="240" w:lineRule="auto"/>
              <w:ind w:firstLine="0"/>
              <w:jc w:val="center"/>
              <w:rPr>
                <w:sz w:val="20"/>
                <w:szCs w:val="20"/>
              </w:rPr>
            </w:pPr>
          </w:p>
        </w:tc>
        <w:tc>
          <w:tcPr>
            <w:tcW w:w="2414" w:type="dxa"/>
            <w:tcBorders>
              <w:top w:val="single" w:sz="4" w:space="0" w:color="000000"/>
              <w:left w:val="nil"/>
              <w:bottom w:val="nil"/>
              <w:right w:val="nil"/>
            </w:tcBorders>
            <w:vAlign w:val="center"/>
          </w:tcPr>
          <w:p w14:paraId="15424C44" w14:textId="5BB37D24"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27,31 ha/h</w:t>
            </w:r>
          </w:p>
        </w:tc>
        <w:tc>
          <w:tcPr>
            <w:tcW w:w="1649" w:type="dxa"/>
            <w:tcBorders>
              <w:top w:val="single" w:sz="4" w:space="0" w:color="000000"/>
              <w:left w:val="nil"/>
              <w:bottom w:val="nil"/>
              <w:right w:val="nil"/>
            </w:tcBorders>
            <w:vAlign w:val="center"/>
          </w:tcPr>
          <w:p w14:paraId="2B747EAF" w14:textId="32F8546F"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+17,5%</w:t>
            </w:r>
          </w:p>
        </w:tc>
      </w:tr>
      <w:tr w:rsidR="00AE476E" w14:paraId="75D360B7" w14:textId="77777777" w:rsidTr="00AE476E">
        <w:trPr>
          <w:jc w:val="center"/>
        </w:trPr>
        <w:tc>
          <w:tcPr>
            <w:tcW w:w="1701" w:type="dxa"/>
            <w:tcBorders>
              <w:top w:val="nil"/>
              <w:left w:val="nil"/>
              <w:bottom w:val="nil"/>
              <w:right w:val="nil"/>
            </w:tcBorders>
            <w:vAlign w:val="center"/>
          </w:tcPr>
          <w:p w14:paraId="61C0E12D" w14:textId="5F7E1039"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COE (ha/s)</w:t>
            </w:r>
          </w:p>
        </w:tc>
        <w:tc>
          <w:tcPr>
            <w:tcW w:w="1418" w:type="dxa"/>
            <w:tcBorders>
              <w:top w:val="nil"/>
              <w:left w:val="nil"/>
              <w:bottom w:val="nil"/>
              <w:right w:val="nil"/>
            </w:tcBorders>
            <w:vAlign w:val="center"/>
          </w:tcPr>
          <w:p w14:paraId="3F8B6872" w14:textId="15F87D8D"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0,00646</w:t>
            </w:r>
          </w:p>
        </w:tc>
        <w:tc>
          <w:tcPr>
            <w:tcW w:w="283" w:type="dxa"/>
            <w:tcBorders>
              <w:top w:val="nil"/>
              <w:left w:val="nil"/>
              <w:bottom w:val="nil"/>
              <w:right w:val="nil"/>
            </w:tcBorders>
          </w:tcPr>
          <w:p w14:paraId="6232A2DF" w14:textId="77777777" w:rsidR="00AE476E" w:rsidRPr="005416B4" w:rsidRDefault="00AE476E" w:rsidP="0047034F">
            <w:pPr>
              <w:pBdr>
                <w:top w:val="nil"/>
                <w:left w:val="nil"/>
                <w:bottom w:val="nil"/>
                <w:right w:val="nil"/>
                <w:between w:val="nil"/>
              </w:pBdr>
              <w:spacing w:line="240" w:lineRule="auto"/>
              <w:ind w:firstLine="0"/>
              <w:jc w:val="center"/>
              <w:rPr>
                <w:sz w:val="20"/>
                <w:szCs w:val="20"/>
              </w:rPr>
            </w:pPr>
          </w:p>
        </w:tc>
        <w:tc>
          <w:tcPr>
            <w:tcW w:w="2414" w:type="dxa"/>
            <w:tcBorders>
              <w:top w:val="nil"/>
              <w:left w:val="nil"/>
              <w:bottom w:val="nil"/>
              <w:right w:val="nil"/>
            </w:tcBorders>
            <w:vAlign w:val="center"/>
          </w:tcPr>
          <w:p w14:paraId="4B9F2D76" w14:textId="46043022"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0,00759</w:t>
            </w:r>
          </w:p>
        </w:tc>
        <w:tc>
          <w:tcPr>
            <w:tcW w:w="1649" w:type="dxa"/>
            <w:tcBorders>
              <w:top w:val="nil"/>
              <w:left w:val="nil"/>
              <w:bottom w:val="nil"/>
              <w:right w:val="nil"/>
            </w:tcBorders>
            <w:vAlign w:val="center"/>
          </w:tcPr>
          <w:p w14:paraId="349FE9A6" w14:textId="10D685EE" w:rsid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+17,5%</w:t>
            </w:r>
          </w:p>
        </w:tc>
      </w:tr>
      <w:tr w:rsidR="00AE476E" w14:paraId="122EA492" w14:textId="77777777" w:rsidTr="00AE476E">
        <w:trPr>
          <w:jc w:val="center"/>
        </w:trPr>
        <w:tc>
          <w:tcPr>
            <w:tcW w:w="1701" w:type="dxa"/>
            <w:tcBorders>
              <w:top w:val="nil"/>
              <w:left w:val="nil"/>
              <w:bottom w:val="single" w:sz="4" w:space="0" w:color="000000"/>
              <w:right w:val="nil"/>
            </w:tcBorders>
            <w:vAlign w:val="center"/>
          </w:tcPr>
          <w:p w14:paraId="5A6AA213" w14:textId="4132C477" w:rsidR="00AE476E" w:rsidRPr="00AE476E"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COC (m²/s)</w:t>
            </w:r>
          </w:p>
        </w:tc>
        <w:tc>
          <w:tcPr>
            <w:tcW w:w="1418" w:type="dxa"/>
            <w:tcBorders>
              <w:top w:val="nil"/>
              <w:left w:val="nil"/>
              <w:bottom w:val="single" w:sz="4" w:space="0" w:color="000000"/>
              <w:right w:val="nil"/>
            </w:tcBorders>
            <w:vAlign w:val="center"/>
          </w:tcPr>
          <w:p w14:paraId="47D89C54" w14:textId="154C7489" w:rsidR="00AE476E" w:rsidRPr="005416B4"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64,56</w:t>
            </w:r>
          </w:p>
        </w:tc>
        <w:tc>
          <w:tcPr>
            <w:tcW w:w="283" w:type="dxa"/>
            <w:tcBorders>
              <w:top w:val="nil"/>
              <w:left w:val="nil"/>
              <w:bottom w:val="single" w:sz="4" w:space="0" w:color="000000"/>
              <w:right w:val="nil"/>
            </w:tcBorders>
          </w:tcPr>
          <w:p w14:paraId="5BF20BCB" w14:textId="77777777" w:rsidR="00AE476E" w:rsidRPr="005416B4" w:rsidRDefault="00AE476E" w:rsidP="0047034F">
            <w:pPr>
              <w:pBdr>
                <w:top w:val="nil"/>
                <w:left w:val="nil"/>
                <w:bottom w:val="nil"/>
                <w:right w:val="nil"/>
                <w:between w:val="nil"/>
              </w:pBdr>
              <w:spacing w:line="240" w:lineRule="auto"/>
              <w:ind w:firstLine="0"/>
              <w:jc w:val="center"/>
              <w:rPr>
                <w:sz w:val="20"/>
                <w:szCs w:val="20"/>
              </w:rPr>
            </w:pPr>
          </w:p>
        </w:tc>
        <w:tc>
          <w:tcPr>
            <w:tcW w:w="2414" w:type="dxa"/>
            <w:tcBorders>
              <w:top w:val="nil"/>
              <w:left w:val="nil"/>
              <w:bottom w:val="single" w:sz="4" w:space="0" w:color="000000"/>
              <w:right w:val="nil"/>
            </w:tcBorders>
            <w:vAlign w:val="center"/>
          </w:tcPr>
          <w:p w14:paraId="6FBB5D4F" w14:textId="1E824A96" w:rsidR="00AE476E" w:rsidRPr="005416B4"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75,85</w:t>
            </w:r>
          </w:p>
        </w:tc>
        <w:tc>
          <w:tcPr>
            <w:tcW w:w="1649" w:type="dxa"/>
            <w:tcBorders>
              <w:top w:val="nil"/>
              <w:left w:val="nil"/>
              <w:bottom w:val="single" w:sz="4" w:space="0" w:color="000000"/>
              <w:right w:val="nil"/>
            </w:tcBorders>
            <w:vAlign w:val="center"/>
          </w:tcPr>
          <w:p w14:paraId="01F7957E" w14:textId="41572B14" w:rsidR="00AE476E" w:rsidRPr="005416B4" w:rsidRDefault="00AE476E" w:rsidP="0047034F">
            <w:pPr>
              <w:pBdr>
                <w:top w:val="nil"/>
                <w:left w:val="nil"/>
                <w:bottom w:val="nil"/>
                <w:right w:val="nil"/>
                <w:between w:val="nil"/>
              </w:pBdr>
              <w:spacing w:line="240" w:lineRule="auto"/>
              <w:ind w:firstLine="0"/>
              <w:jc w:val="center"/>
              <w:rPr>
                <w:sz w:val="20"/>
                <w:szCs w:val="20"/>
              </w:rPr>
            </w:pPr>
            <w:r w:rsidRPr="00AE476E">
              <w:rPr>
                <w:sz w:val="20"/>
                <w:szCs w:val="20"/>
              </w:rPr>
              <w:t>+17,5%</w:t>
            </w:r>
          </w:p>
        </w:tc>
      </w:tr>
    </w:tbl>
    <w:p w14:paraId="65718694" w14:textId="77777777" w:rsidR="00AE476E" w:rsidRPr="00AE476E" w:rsidRDefault="00AE476E" w:rsidP="00CB2625"/>
    <w:p w14:paraId="6AEF635E" w14:textId="77777777" w:rsidR="00CB2625" w:rsidRPr="00240CE4" w:rsidRDefault="00CB2625" w:rsidP="00CB2625"/>
    <w:p w14:paraId="446D874F" w14:textId="04A1BCD4" w:rsidR="00C768CB" w:rsidRDefault="004847FC" w:rsidP="00C768CB">
      <w:pPr>
        <w:pStyle w:val="Ttulo3"/>
      </w:pPr>
      <w:bookmarkStart w:id="98" w:name="_Toc211876923"/>
      <w:r>
        <w:t>3</w:t>
      </w:r>
      <w:r w:rsidR="00C768CB" w:rsidRPr="000E2B2E">
        <w:t>.</w:t>
      </w:r>
      <w:r>
        <w:t>1</w:t>
      </w:r>
      <w:r w:rsidR="00C768CB" w:rsidRPr="000E2B2E">
        <w:t xml:space="preserve"> </w:t>
      </w:r>
      <w:r w:rsidR="000E511D" w:rsidRPr="00676DC4">
        <w:t>Comparativo Espacial: COE vs. Velocidade Média</w:t>
      </w:r>
      <w:bookmarkEnd w:id="98"/>
    </w:p>
    <w:p w14:paraId="5C54AF55" w14:textId="54AFF733" w:rsidR="00C768CB" w:rsidRPr="00BE181A" w:rsidRDefault="00C768CB" w:rsidP="00BE181A">
      <w:r w:rsidRPr="00BE181A">
        <w:t>Foram desenvolvidos mapas de calor espaciais para avaliar a distribuição do COE médio (ha/s) em comparação com as variáveis de velocidade de deslocamento (km/h) e vazão (L/min).</w:t>
      </w:r>
      <w:r w:rsidR="000E511D" w:rsidRPr="00BE181A">
        <w:t xml:space="preserve"> </w:t>
      </w:r>
      <w:r w:rsidR="000E511D" w:rsidRPr="00BE181A">
        <w:t xml:space="preserve">O mapa evidencia </w:t>
      </w:r>
      <w:proofErr w:type="gramStart"/>
      <w:r w:rsidR="000E511D" w:rsidRPr="00BE181A">
        <w:t xml:space="preserve">que </w:t>
      </w:r>
      <w:r w:rsidR="00BE181A" w:rsidRPr="00BE181A">
        <w:t>As</w:t>
      </w:r>
      <w:proofErr w:type="gramEnd"/>
      <w:r w:rsidR="00BE181A" w:rsidRPr="00BE181A">
        <w:t xml:space="preserve"> áreas com maiores valores médios de velocidade (mapa da direita, tons amarelos) correspondem às mesmas zonas de maior eficiência (COE) no mapa da esquerda</w:t>
      </w:r>
      <w:r w:rsidR="000E511D" w:rsidRPr="00BE181A">
        <w:t>.</w:t>
      </w:r>
      <w:r w:rsidR="00BE181A" w:rsidRPr="00BE181A">
        <w:t xml:space="preserve"> </w:t>
      </w:r>
      <w:r w:rsidR="00BE181A" w:rsidRPr="00BE181A">
        <w:t>Isso mostra que, dentro de uma faixa operacional controlada, aumentar a velocidade até certo ponto melhora a eficiência</w:t>
      </w:r>
      <w:r w:rsidR="00BE181A">
        <w:t>,</w:t>
      </w:r>
      <w:r w:rsidR="00BE181A" w:rsidRPr="00BE181A">
        <w:t xml:space="preserve"> provavelmente porque o equipamento mantém maior rendimento (ha/s) com boa estabilidade hidráulica.</w:t>
      </w:r>
    </w:p>
    <w:p w14:paraId="67AEFDEA" w14:textId="62A3247E" w:rsidR="00C768CB" w:rsidRDefault="003C42E4" w:rsidP="000E511D">
      <w:pPr>
        <w:pStyle w:val="Ttulo3"/>
      </w:pPr>
      <w:bookmarkStart w:id="99" w:name="_Toc211876924"/>
      <w:r>
        <w:rPr>
          <w:noProof/>
        </w:rPr>
        <w:lastRenderedPageBreak/>
        <w:drawing>
          <wp:anchor distT="0" distB="0" distL="114300" distR="114300" simplePos="0" relativeHeight="251658240" behindDoc="1" locked="0" layoutInCell="1" allowOverlap="1" wp14:anchorId="7934922A" wp14:editId="64DBF71A">
            <wp:simplePos x="0" y="0"/>
            <wp:positionH relativeFrom="page">
              <wp:posOffset>577850</wp:posOffset>
            </wp:positionH>
            <wp:positionV relativeFrom="paragraph">
              <wp:posOffset>167640</wp:posOffset>
            </wp:positionV>
            <wp:extent cx="6473825" cy="2802890"/>
            <wp:effectExtent l="0" t="0" r="3175" b="0"/>
            <wp:wrapSquare wrapText="bothSides"/>
            <wp:docPr id="15164781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825" cy="2802890"/>
                    </a:xfrm>
                    <a:prstGeom prst="rect">
                      <a:avLst/>
                    </a:prstGeom>
                    <a:noFill/>
                    <a:ln>
                      <a:noFill/>
                    </a:ln>
                  </pic:spPr>
                </pic:pic>
              </a:graphicData>
            </a:graphic>
          </wp:anchor>
        </w:drawing>
      </w:r>
      <w:r w:rsidR="00161C49">
        <w:rPr>
          <w:noProof/>
        </w:rPr>
        <mc:AlternateContent>
          <mc:Choice Requires="wps">
            <w:drawing>
              <wp:anchor distT="0" distB="0" distL="114300" distR="114300" simplePos="0" relativeHeight="251664384" behindDoc="0" locked="0" layoutInCell="1" allowOverlap="1" wp14:anchorId="619C981D" wp14:editId="2CA221EA">
                <wp:simplePos x="0" y="0"/>
                <wp:positionH relativeFrom="column">
                  <wp:posOffset>-395605</wp:posOffset>
                </wp:positionH>
                <wp:positionV relativeFrom="paragraph">
                  <wp:posOffset>0</wp:posOffset>
                </wp:positionV>
                <wp:extent cx="6473825" cy="457200"/>
                <wp:effectExtent l="0" t="0" r="3175" b="0"/>
                <wp:wrapSquare wrapText="bothSides"/>
                <wp:docPr id="1344014976" name="Caixa de Texto 1"/>
                <wp:cNvGraphicFramePr/>
                <a:graphic xmlns:a="http://schemas.openxmlformats.org/drawingml/2006/main">
                  <a:graphicData uri="http://schemas.microsoft.com/office/word/2010/wordprocessingShape">
                    <wps:wsp>
                      <wps:cNvSpPr txBox="1"/>
                      <wps:spPr>
                        <a:xfrm>
                          <a:off x="0" y="0"/>
                          <a:ext cx="6473825" cy="457200"/>
                        </a:xfrm>
                        <a:prstGeom prst="rect">
                          <a:avLst/>
                        </a:prstGeom>
                        <a:solidFill>
                          <a:prstClr val="white"/>
                        </a:solidFill>
                        <a:ln>
                          <a:noFill/>
                        </a:ln>
                      </wps:spPr>
                      <wps:txbx>
                        <w:txbxContent>
                          <w:p w14:paraId="13FE0E69" w14:textId="15AF8651" w:rsidR="00161C49" w:rsidRPr="00FA1CF3" w:rsidRDefault="00161C49" w:rsidP="00D443D9">
                            <w:pPr>
                              <w:pStyle w:val="Legenda"/>
                              <w:jc w:val="center"/>
                              <w:rPr>
                                <w:noProof/>
                                <w:color w:val="000000"/>
                              </w:rPr>
                            </w:pPr>
                            <w:bookmarkStart w:id="100" w:name="_Toc211876512"/>
                            <w:bookmarkStart w:id="101" w:name="_Toc211876533"/>
                            <w:r>
                              <w:t xml:space="preserve">Gráfico </w:t>
                            </w:r>
                            <w:r>
                              <w:fldChar w:fldCharType="begin"/>
                            </w:r>
                            <w:r>
                              <w:instrText xml:space="preserve"> SEQ Gráfico \* ARABIC </w:instrText>
                            </w:r>
                            <w:r>
                              <w:fldChar w:fldCharType="separate"/>
                            </w:r>
                            <w:r w:rsidR="003372A6">
                              <w:rPr>
                                <w:noProof/>
                              </w:rPr>
                              <w:t>1</w:t>
                            </w:r>
                            <w:r>
                              <w:fldChar w:fldCharType="end"/>
                            </w:r>
                            <w:r>
                              <w:t xml:space="preserve">. </w:t>
                            </w:r>
                            <w:r w:rsidRPr="00676DC4">
                              <w:t>Mapa Comparativo Espacial: COE vs. Velocidade Média.</w:t>
                            </w:r>
                            <w:bookmarkEnd w:id="100"/>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19C981D" id="_x0000_t202" coordsize="21600,21600" o:spt="202" path="m,l,21600r21600,l21600,xe">
                <v:stroke joinstyle="miter"/>
                <v:path gradientshapeok="t" o:connecttype="rect"/>
              </v:shapetype>
              <v:shape id="Caixa de Texto 1" o:spid="_x0000_s1026" type="#_x0000_t202" style="position:absolute;left:0;text-align:left;margin-left:-31.15pt;margin-top:0;width:509.7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" stroked="f">
                <v:textbox inset="0,0,0,0">
                  <w:txbxContent>
                    <w:p w14:paraId="13FE0E69" w14:textId="15AF8651" w:rsidR="00161C49" w:rsidRPr="00FA1CF3" w:rsidRDefault="00161C49" w:rsidP="00D443D9">
                      <w:pPr>
                        <w:pStyle w:val="Legenda"/>
                        <w:jc w:val="center"/>
                        <w:rPr>
                          <w:noProof/>
                          <w:color w:val="000000"/>
                        </w:rPr>
                      </w:pPr>
                      <w:bookmarkStart w:id="102" w:name="_Toc211876512"/>
                      <w:bookmarkStart w:id="103" w:name="_Toc211876533"/>
                      <w:r>
                        <w:t xml:space="preserve">Gráfico </w:t>
                      </w:r>
                      <w:r>
                        <w:fldChar w:fldCharType="begin"/>
                      </w:r>
                      <w:r>
                        <w:instrText xml:space="preserve"> SEQ Gráfico \* ARABIC </w:instrText>
                      </w:r>
                      <w:r>
                        <w:fldChar w:fldCharType="separate"/>
                      </w:r>
                      <w:r w:rsidR="003372A6">
                        <w:rPr>
                          <w:noProof/>
                        </w:rPr>
                        <w:t>1</w:t>
                      </w:r>
                      <w:r>
                        <w:fldChar w:fldCharType="end"/>
                      </w:r>
                      <w:r>
                        <w:t xml:space="preserve">. </w:t>
                      </w:r>
                      <w:r w:rsidRPr="00676DC4">
                        <w:t>Mapa Comparativo Espacial: COE vs. Velocidade Média.</w:t>
                      </w:r>
                      <w:bookmarkEnd w:id="102"/>
                      <w:bookmarkEnd w:id="103"/>
                    </w:p>
                  </w:txbxContent>
                </v:textbox>
                <w10:wrap type="square"/>
              </v:shape>
            </w:pict>
          </mc:Fallback>
        </mc:AlternateContent>
      </w:r>
      <w:bookmarkStart w:id="104" w:name="_Hlk211870638"/>
      <w:r w:rsidR="000E511D">
        <w:t>3</w:t>
      </w:r>
      <w:r w:rsidR="000E511D" w:rsidRPr="000E2B2E">
        <w:t>.</w:t>
      </w:r>
      <w:r w:rsidR="000E511D">
        <w:t>2</w:t>
      </w:r>
      <w:r w:rsidR="000E511D" w:rsidRPr="000E2B2E">
        <w:t xml:space="preserve"> </w:t>
      </w:r>
      <w:r w:rsidR="000E511D" w:rsidRPr="00C74E71">
        <w:t>Mapa Comparativo Espacial: COE vs. Vazão Média (L/min)</w:t>
      </w:r>
      <w:bookmarkEnd w:id="99"/>
      <w:bookmarkEnd w:id="104"/>
    </w:p>
    <w:p w14:paraId="30372BE3" w14:textId="143A8F2C" w:rsidR="00BE181A" w:rsidRPr="000D1F86" w:rsidRDefault="00BE181A" w:rsidP="00BE181A">
      <w:r w:rsidRPr="000D1F86">
        <w:t>Neste mapa, observa-se que zonas com menor vazão apresentam correlação direta com menores valores de COE, sugerindo que a instabilidade hidráulica interfere diretamente na eficiência da aplicação.</w:t>
      </w:r>
      <w:r w:rsidRPr="000D1F86">
        <w:t xml:space="preserve"> </w:t>
      </w:r>
      <w:r w:rsidRPr="000D1F86">
        <w:t>A eficiência operacional está fortemente condicionada ao sistema hidráulico de aplicação pressão e vazão são determinantes</w:t>
      </w:r>
      <w:r w:rsidR="000D1F86" w:rsidRPr="000D1F86">
        <w:t>.</w:t>
      </w:r>
    </w:p>
    <w:p w14:paraId="6FB3A37B" w14:textId="77777777" w:rsidR="000D1F86" w:rsidRDefault="000D1F86" w:rsidP="000D1F86">
      <w:r w:rsidRPr="000D1F86">
        <w:t>As áreas em amarelo/laranja no mapa da direita (maior vazão média) coincidem fortemente com as zonas de maior COE (mapa da esquerda).</w:t>
      </w:r>
    </w:p>
    <w:p w14:paraId="1C93A942" w14:textId="6A5B6BB4" w:rsidR="000D1F86" w:rsidRPr="000D1F86" w:rsidRDefault="000D1F86" w:rsidP="000D1F86">
      <w:r w:rsidRPr="000D1F86">
        <w:t xml:space="preserve"> Isso mostra que estabilidade e vazão adequada são determinantes para alcançar alta eficiência.</w:t>
      </w:r>
      <w:r>
        <w:t xml:space="preserve"> </w:t>
      </w:r>
      <w:r w:rsidRPr="000D1F86">
        <w:t>Nas regiões roxas (baixa vazão), o COE também cai mesmo em trajetórias aparentemente uniformes.</w:t>
      </w:r>
    </w:p>
    <w:p w14:paraId="7332F20A" w14:textId="295C222A" w:rsidR="00BE181A" w:rsidRPr="000D1F86" w:rsidRDefault="00BE181A" w:rsidP="00BE181A">
      <w:r w:rsidRPr="000D1F86">
        <w:t>O comportamento das variáveis confirma a hipótese física de Medeiros &amp; Alves (2024): a melhoria em 2023 veio da parametrização e manutenção do sistema de aplicação, que estabilizou pressão e vazão.</w:t>
      </w:r>
    </w:p>
    <w:p w14:paraId="06EA691C" w14:textId="77777777" w:rsidR="00BE181A" w:rsidRDefault="00BE181A" w:rsidP="00C768CB">
      <w:pPr>
        <w:pStyle w:val="Corpodetexto"/>
      </w:pPr>
    </w:p>
    <w:p w14:paraId="7D2605C6" w14:textId="77777777" w:rsidR="00BE181A" w:rsidRDefault="00BE181A" w:rsidP="00C768CB">
      <w:pPr>
        <w:pStyle w:val="Corpodetexto"/>
      </w:pPr>
    </w:p>
    <w:p w14:paraId="72280295" w14:textId="77777777" w:rsidR="00BE181A" w:rsidRDefault="00BE181A" w:rsidP="000D1F86">
      <w:pPr>
        <w:pStyle w:val="Corpodetexto"/>
        <w:ind w:firstLine="0"/>
      </w:pPr>
    </w:p>
    <w:p w14:paraId="0B8F45C5" w14:textId="343472EF" w:rsidR="00BE181A" w:rsidRDefault="00BE181A" w:rsidP="00C768CB">
      <w:pPr>
        <w:pStyle w:val="Corpodetexto"/>
      </w:pPr>
      <w:r>
        <w:rPr>
          <w:noProof/>
        </w:rPr>
        <w:lastRenderedPageBreak/>
        <mc:AlternateContent>
          <mc:Choice Requires="wps">
            <w:drawing>
              <wp:anchor distT="0" distB="0" distL="114300" distR="114300" simplePos="0" relativeHeight="251666432" behindDoc="0" locked="0" layoutInCell="1" allowOverlap="1" wp14:anchorId="08A87F47" wp14:editId="205E791D">
                <wp:simplePos x="0" y="0"/>
                <wp:positionH relativeFrom="column">
                  <wp:posOffset>-165735</wp:posOffset>
                </wp:positionH>
                <wp:positionV relativeFrom="paragraph">
                  <wp:posOffset>0</wp:posOffset>
                </wp:positionV>
                <wp:extent cx="6086475" cy="457200"/>
                <wp:effectExtent l="0" t="0" r="9525" b="0"/>
                <wp:wrapSquare wrapText="bothSides"/>
                <wp:docPr id="599706942" name="Caixa de Texto 1"/>
                <wp:cNvGraphicFramePr/>
                <a:graphic xmlns:a="http://schemas.openxmlformats.org/drawingml/2006/main">
                  <a:graphicData uri="http://schemas.microsoft.com/office/word/2010/wordprocessingShape">
                    <wps:wsp>
                      <wps:cNvSpPr txBox="1"/>
                      <wps:spPr>
                        <a:xfrm>
                          <a:off x="0" y="0"/>
                          <a:ext cx="6086475" cy="457200"/>
                        </a:xfrm>
                        <a:prstGeom prst="rect">
                          <a:avLst/>
                        </a:prstGeom>
                        <a:solidFill>
                          <a:prstClr val="white"/>
                        </a:solidFill>
                        <a:ln>
                          <a:noFill/>
                        </a:ln>
                      </wps:spPr>
                      <wps:txbx>
                        <w:txbxContent>
                          <w:p w14:paraId="6F0D5390" w14:textId="4B1D6BB9" w:rsidR="002703A8" w:rsidRPr="00D00AAF" w:rsidRDefault="002703A8" w:rsidP="00D443D9">
                            <w:pPr>
                              <w:pStyle w:val="Legenda"/>
                              <w:jc w:val="center"/>
                              <w:rPr>
                                <w:noProof/>
                                <w:color w:val="000000"/>
                              </w:rPr>
                            </w:pPr>
                            <w:bookmarkStart w:id="105" w:name="_Toc211875696"/>
                            <w:bookmarkStart w:id="106" w:name="_Toc211875893"/>
                            <w:bookmarkStart w:id="107" w:name="_Toc211876105"/>
                            <w:bookmarkStart w:id="108" w:name="_Toc211876513"/>
                            <w:bookmarkStart w:id="109" w:name="_Toc211876534"/>
                            <w:r>
                              <w:t xml:space="preserve">Gráfico </w:t>
                            </w:r>
                            <w:r>
                              <w:fldChar w:fldCharType="begin"/>
                            </w:r>
                            <w:r>
                              <w:instrText xml:space="preserve"> SEQ Gráfico \* ARABIC </w:instrText>
                            </w:r>
                            <w:r>
                              <w:fldChar w:fldCharType="separate"/>
                            </w:r>
                            <w:r w:rsidR="003372A6">
                              <w:rPr>
                                <w:noProof/>
                              </w:rPr>
                              <w:t>2</w:t>
                            </w:r>
                            <w:r>
                              <w:fldChar w:fldCharType="end"/>
                            </w:r>
                            <w:r>
                              <w:t xml:space="preserve">. </w:t>
                            </w:r>
                            <w:r w:rsidRPr="00C74E71">
                              <w:t>Mapa Comparativo Espacial: COE vs. Vazão Média (L/min).</w:t>
                            </w:r>
                            <w:bookmarkEnd w:id="105"/>
                            <w:bookmarkEnd w:id="106"/>
                            <w:bookmarkEnd w:id="107"/>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8A87F47" id="_x0000_s1027" type="#_x0000_t202" style="position:absolute;left:0;text-align:left;margin-left:-13.05pt;margin-top:0;width:479.2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" stroked="f">
                <v:textbox inset="0,0,0,0">
                  <w:txbxContent>
                    <w:p w14:paraId="6F0D5390" w14:textId="4B1D6BB9" w:rsidR="002703A8" w:rsidRPr="00D00AAF" w:rsidRDefault="002703A8" w:rsidP="00D443D9">
                      <w:pPr>
                        <w:pStyle w:val="Legenda"/>
                        <w:jc w:val="center"/>
                        <w:rPr>
                          <w:noProof/>
                          <w:color w:val="000000"/>
                        </w:rPr>
                      </w:pPr>
                      <w:bookmarkStart w:id="110" w:name="_Toc211875696"/>
                      <w:bookmarkStart w:id="111" w:name="_Toc211875893"/>
                      <w:bookmarkStart w:id="112" w:name="_Toc211876105"/>
                      <w:bookmarkStart w:id="113" w:name="_Toc211876513"/>
                      <w:bookmarkStart w:id="114" w:name="_Toc211876534"/>
                      <w:r>
                        <w:t xml:space="preserve">Gráfico </w:t>
                      </w:r>
                      <w:r>
                        <w:fldChar w:fldCharType="begin"/>
                      </w:r>
                      <w:r>
                        <w:instrText xml:space="preserve"> SEQ Gráfico \* ARABIC </w:instrText>
                      </w:r>
                      <w:r>
                        <w:fldChar w:fldCharType="separate"/>
                      </w:r>
                      <w:r w:rsidR="003372A6">
                        <w:rPr>
                          <w:noProof/>
                        </w:rPr>
                        <w:t>2</w:t>
                      </w:r>
                      <w:r>
                        <w:fldChar w:fldCharType="end"/>
                      </w:r>
                      <w:r>
                        <w:t xml:space="preserve">. </w:t>
                      </w:r>
                      <w:r w:rsidRPr="00C74E71">
                        <w:t>Mapa Comparativo Espacial: COE vs. Vazão Média (L/min).</w:t>
                      </w:r>
                      <w:bookmarkEnd w:id="110"/>
                      <w:bookmarkEnd w:id="111"/>
                      <w:bookmarkEnd w:id="112"/>
                      <w:bookmarkEnd w:id="113"/>
                      <w:bookmarkEnd w:id="114"/>
                    </w:p>
                  </w:txbxContent>
                </v:textbox>
                <w10:wrap type="square"/>
              </v:shape>
            </w:pict>
          </mc:Fallback>
        </mc:AlternateContent>
      </w:r>
      <w:r>
        <w:rPr>
          <w:noProof/>
        </w:rPr>
        <w:drawing>
          <wp:anchor distT="0" distB="0" distL="114300" distR="114300" simplePos="0" relativeHeight="251659264" behindDoc="0" locked="0" layoutInCell="1" allowOverlap="1" wp14:anchorId="7AB37706" wp14:editId="058A2949">
            <wp:simplePos x="0" y="0"/>
            <wp:positionH relativeFrom="margin">
              <wp:posOffset>-165735</wp:posOffset>
            </wp:positionH>
            <wp:positionV relativeFrom="paragraph">
              <wp:posOffset>348615</wp:posOffset>
            </wp:positionV>
            <wp:extent cx="6086475" cy="2482215"/>
            <wp:effectExtent l="0" t="0" r="9525" b="0"/>
            <wp:wrapSquare wrapText="bothSides"/>
            <wp:docPr id="8528135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t="5785"/>
                    <a:stretch>
                      <a:fillRect/>
                    </a:stretch>
                  </pic:blipFill>
                  <pic:spPr bwMode="auto">
                    <a:xfrm>
                      <a:off x="0" y="0"/>
                      <a:ext cx="6086475" cy="2482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6C9C29" w14:textId="32CD84B8" w:rsidR="00BE181A" w:rsidRDefault="00BE181A" w:rsidP="00BE181A">
      <w:pPr>
        <w:pStyle w:val="Ttulo3"/>
      </w:pPr>
      <w:bookmarkStart w:id="115" w:name="_Toc211876925"/>
      <w:r>
        <w:t>3</w:t>
      </w:r>
      <w:r w:rsidRPr="000E2B2E">
        <w:t>.</w:t>
      </w:r>
      <w:r>
        <w:t>3</w:t>
      </w:r>
      <w:r w:rsidRPr="000E2B2E">
        <w:t xml:space="preserve"> </w:t>
      </w:r>
      <w:r w:rsidRPr="00A62E8C">
        <w:t xml:space="preserve">Mapa de Variabilidade Operacional </w:t>
      </w:r>
      <w:r w:rsidR="006243BA">
        <w:t>e</w:t>
      </w:r>
      <w:r w:rsidRPr="00A62E8C">
        <w:t xml:space="preserve"> Coeficiente de Variação da Vazão</w:t>
      </w:r>
      <w:bookmarkEnd w:id="115"/>
      <w:r w:rsidRPr="00A62E8C">
        <w:t xml:space="preserve"> </w:t>
      </w:r>
    </w:p>
    <w:p w14:paraId="1E50E34A" w14:textId="77777777" w:rsidR="006243BA" w:rsidRDefault="00BE181A" w:rsidP="00AE2C66">
      <w:r w:rsidRPr="005416B4">
        <w:t xml:space="preserve">O gráfico mostra as regiões com maior variabilidade hidráulica. Valores de </w:t>
      </w:r>
      <w:r w:rsidR="006243BA">
        <w:t>coeficiente de variação</w:t>
      </w:r>
      <w:r w:rsidRPr="005416B4">
        <w:t xml:space="preserve"> acima de 300% foram localizados em bordas de talhões e pontos de início/fim de faixas de aplicação, evidenciando interferências no controle automático de seções.</w:t>
      </w:r>
      <w:r w:rsidR="006243BA" w:rsidRPr="006243BA">
        <w:rPr>
          <w:rFonts w:hAnsi="Symbol" w:cs="Times New Roman"/>
          <w:color w:val="auto"/>
          <w:lang w:eastAsia="pt-BR"/>
        </w:rPr>
        <w:t xml:space="preserve"> </w:t>
      </w:r>
      <w:r w:rsidR="006243BA" w:rsidRPr="006243BA">
        <w:t xml:space="preserve">A maior parte das áreas apresenta </w:t>
      </w:r>
      <w:r w:rsidR="006243BA">
        <w:t xml:space="preserve">coeficiente de </w:t>
      </w:r>
      <w:r w:rsidR="006243BA" w:rsidRPr="006243BA">
        <w:t xml:space="preserve">variação baixo a moderado (tons escuros) </w:t>
      </w:r>
      <w:r w:rsidR="006243BA">
        <w:t>o que</w:t>
      </w:r>
      <w:r w:rsidR="006243BA" w:rsidRPr="006243BA">
        <w:t xml:space="preserve"> indica boa estabilidade hidráulica durante a operação.</w:t>
      </w:r>
    </w:p>
    <w:p w14:paraId="54D72CE7" w14:textId="77777777" w:rsidR="006243BA" w:rsidRDefault="006243BA" w:rsidP="00AE2C66">
      <w:r w:rsidRPr="006243BA">
        <w:t>Isso confirma que a calibração do sistema e a manutenção dos bicos estão funcionando bem na maior parte das trajetórias.</w:t>
      </w:r>
    </w:p>
    <w:p w14:paraId="0C37F799" w14:textId="48C16E79" w:rsidR="000D4432" w:rsidRDefault="006243BA" w:rsidP="00AE2C66">
      <w:r w:rsidRPr="006243BA">
        <w:t xml:space="preserve">Pontos amarelos isolados (CV &gt; </w:t>
      </w:r>
      <w:r>
        <w:t>3</w:t>
      </w:r>
      <w:r w:rsidRPr="006243BA">
        <w:t xml:space="preserve">00%) indicam picos de </w:t>
      </w:r>
      <w:r w:rsidR="000D4432" w:rsidRPr="006243BA">
        <w:t>instabilidade provavelmente</w:t>
      </w:r>
      <w:r w:rsidRPr="006243BA">
        <w:t xml:space="preserve"> associados a</w:t>
      </w:r>
      <w:r>
        <w:t xml:space="preserve"> </w:t>
      </w:r>
      <w:r w:rsidRPr="006243BA">
        <w:t>retomadas de linha (início/fim de aplicação</w:t>
      </w:r>
      <w:r w:rsidR="000D4432" w:rsidRPr="006243BA">
        <w:t>)</w:t>
      </w:r>
      <w:r w:rsidR="000D4432">
        <w:t>, trechos</w:t>
      </w:r>
      <w:r w:rsidRPr="006243BA">
        <w:t xml:space="preserve"> com aceleração/desaceleração </w:t>
      </w:r>
      <w:r w:rsidR="000D4432" w:rsidRPr="006243BA">
        <w:t>brusca</w:t>
      </w:r>
      <w:r w:rsidR="000D4432">
        <w:t>, obstrução</w:t>
      </w:r>
      <w:r w:rsidRPr="006243BA">
        <w:t xml:space="preserve"> momentânea de bicos ou variação de pressão</w:t>
      </w:r>
      <w:r w:rsidR="000D4432">
        <w:t xml:space="preserve">, ou </w:t>
      </w:r>
      <w:r w:rsidRPr="006243BA">
        <w:t>trechos em que o registro de vazão foi interrompido por erro do sensor.</w:t>
      </w:r>
    </w:p>
    <w:p w14:paraId="3927C64C" w14:textId="67550863" w:rsidR="006243BA" w:rsidRPr="006243BA" w:rsidRDefault="006243BA" w:rsidP="00AE2C66">
      <w:r w:rsidRPr="006243BA">
        <w:t>A presença desses picos isolados, mas não distribuídos uniformemente, é um</w:t>
      </w:r>
      <w:r w:rsidR="000D4432">
        <w:t xml:space="preserve"> </w:t>
      </w:r>
      <w:r w:rsidR="000D4432" w:rsidRPr="000D4432">
        <w:t>indicativo de</w:t>
      </w:r>
      <w:r w:rsidRPr="006243BA">
        <w:t xml:space="preserve"> que a instabilidade não é sistêmica, mas pontual e controlável.</w:t>
      </w:r>
    </w:p>
    <w:p w14:paraId="72FE6FDD" w14:textId="45EF12F2" w:rsidR="007772C2" w:rsidRDefault="007772C2" w:rsidP="00C768CB">
      <w:pPr>
        <w:pStyle w:val="Corpodetexto"/>
      </w:pPr>
    </w:p>
    <w:p w14:paraId="7D811D8E" w14:textId="236E2221" w:rsidR="00C768CB" w:rsidRDefault="002703A8" w:rsidP="0005055A">
      <w:pPr>
        <w:pStyle w:val="Corpodetexto"/>
      </w:pPr>
      <w:r>
        <w:rPr>
          <w:noProof/>
        </w:rPr>
        <w:lastRenderedPageBreak/>
        <w:drawing>
          <wp:anchor distT="0" distB="0" distL="114300" distR="114300" simplePos="0" relativeHeight="251667456" behindDoc="0" locked="0" layoutInCell="1" allowOverlap="1" wp14:anchorId="251772C2" wp14:editId="233F932E">
            <wp:simplePos x="0" y="0"/>
            <wp:positionH relativeFrom="margin">
              <wp:align>left</wp:align>
            </wp:positionH>
            <wp:positionV relativeFrom="paragraph">
              <wp:posOffset>466725</wp:posOffset>
            </wp:positionV>
            <wp:extent cx="5524500" cy="4942205"/>
            <wp:effectExtent l="0" t="0" r="0" b="0"/>
            <wp:wrapSquare wrapText="bothSides"/>
            <wp:docPr id="186469868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155BEBE" wp14:editId="443C5396">
                <wp:simplePos x="0" y="0"/>
                <wp:positionH relativeFrom="column">
                  <wp:posOffset>40005</wp:posOffset>
                </wp:positionH>
                <wp:positionV relativeFrom="paragraph">
                  <wp:posOffset>0</wp:posOffset>
                </wp:positionV>
                <wp:extent cx="5524500" cy="457200"/>
                <wp:effectExtent l="0" t="0" r="0" b="0"/>
                <wp:wrapSquare wrapText="bothSides"/>
                <wp:docPr id="684712882" name="Caixa de Texto 1"/>
                <wp:cNvGraphicFramePr/>
                <a:graphic xmlns:a="http://schemas.openxmlformats.org/drawingml/2006/main">
                  <a:graphicData uri="http://schemas.microsoft.com/office/word/2010/wordprocessingShape">
                    <wps:wsp>
                      <wps:cNvSpPr txBox="1"/>
                      <wps:spPr>
                        <a:xfrm>
                          <a:off x="0" y="0"/>
                          <a:ext cx="5524500" cy="457200"/>
                        </a:xfrm>
                        <a:prstGeom prst="rect">
                          <a:avLst/>
                        </a:prstGeom>
                        <a:solidFill>
                          <a:prstClr val="white"/>
                        </a:solidFill>
                        <a:ln>
                          <a:noFill/>
                        </a:ln>
                      </wps:spPr>
                      <wps:txbx>
                        <w:txbxContent>
                          <w:p w14:paraId="26A2D262" w14:textId="1941B0A4" w:rsidR="002703A8" w:rsidRPr="005F587D" w:rsidRDefault="002703A8" w:rsidP="00D443D9">
                            <w:pPr>
                              <w:pStyle w:val="Legenda"/>
                              <w:jc w:val="center"/>
                              <w:rPr>
                                <w:noProof/>
                                <w:color w:val="000000"/>
                              </w:rPr>
                            </w:pPr>
                            <w:bookmarkStart w:id="116" w:name="_Toc211875697"/>
                            <w:bookmarkStart w:id="117" w:name="_Toc211875894"/>
                            <w:bookmarkStart w:id="118" w:name="_Toc211876106"/>
                            <w:bookmarkStart w:id="119" w:name="_Toc211876514"/>
                            <w:bookmarkStart w:id="120" w:name="_Toc211876535"/>
                            <w:r>
                              <w:t xml:space="preserve">Gráfico </w:t>
                            </w:r>
                            <w:r>
                              <w:fldChar w:fldCharType="begin"/>
                            </w:r>
                            <w:r>
                              <w:instrText xml:space="preserve"> SEQ Gráfico \* ARABIC </w:instrText>
                            </w:r>
                            <w:r>
                              <w:fldChar w:fldCharType="separate"/>
                            </w:r>
                            <w:r w:rsidR="003372A6">
                              <w:rPr>
                                <w:noProof/>
                              </w:rPr>
                              <w:t>3</w:t>
                            </w:r>
                            <w:r>
                              <w:fldChar w:fldCharType="end"/>
                            </w:r>
                            <w:r>
                              <w:t xml:space="preserve">. </w:t>
                            </w:r>
                            <w:r w:rsidRPr="00A62E8C">
                              <w:t>Mapa de Variabilidade Operacional</w:t>
                            </w:r>
                            <w:bookmarkEnd w:id="116"/>
                            <w:bookmarkEnd w:id="117"/>
                            <w:bookmarkEnd w:id="118"/>
                            <w:bookmarkEnd w:id="119"/>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155BEBE" id="_x0000_s1028" type="#_x0000_t202" style="position:absolute;left:0;text-align:left;margin-left:3.15pt;margin-top:0;width:43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" stroked="f">
                <v:textbox inset="0,0,0,0">
                  <w:txbxContent>
                    <w:p w14:paraId="26A2D262" w14:textId="1941B0A4" w:rsidR="002703A8" w:rsidRPr="005F587D" w:rsidRDefault="002703A8" w:rsidP="00D443D9">
                      <w:pPr>
                        <w:pStyle w:val="Legenda"/>
                        <w:jc w:val="center"/>
                        <w:rPr>
                          <w:noProof/>
                          <w:color w:val="000000"/>
                        </w:rPr>
                      </w:pPr>
                      <w:bookmarkStart w:id="121" w:name="_Toc211875697"/>
                      <w:bookmarkStart w:id="122" w:name="_Toc211875894"/>
                      <w:bookmarkStart w:id="123" w:name="_Toc211876106"/>
                      <w:bookmarkStart w:id="124" w:name="_Toc211876514"/>
                      <w:bookmarkStart w:id="125" w:name="_Toc211876535"/>
                      <w:r>
                        <w:t xml:space="preserve">Gráfico </w:t>
                      </w:r>
                      <w:r>
                        <w:fldChar w:fldCharType="begin"/>
                      </w:r>
                      <w:r>
                        <w:instrText xml:space="preserve"> SEQ Gráfico \* ARABIC </w:instrText>
                      </w:r>
                      <w:r>
                        <w:fldChar w:fldCharType="separate"/>
                      </w:r>
                      <w:r w:rsidR="003372A6">
                        <w:rPr>
                          <w:noProof/>
                        </w:rPr>
                        <w:t>3</w:t>
                      </w:r>
                      <w:r>
                        <w:fldChar w:fldCharType="end"/>
                      </w:r>
                      <w:r>
                        <w:t xml:space="preserve">. </w:t>
                      </w:r>
                      <w:r w:rsidRPr="00A62E8C">
                        <w:t>Mapa de Variabilidade Operacional</w:t>
                      </w:r>
                      <w:bookmarkEnd w:id="121"/>
                      <w:bookmarkEnd w:id="122"/>
                      <w:bookmarkEnd w:id="123"/>
                      <w:bookmarkEnd w:id="124"/>
                      <w:bookmarkEnd w:id="125"/>
                    </w:p>
                  </w:txbxContent>
                </v:textbox>
                <w10:wrap type="square"/>
              </v:shape>
            </w:pict>
          </mc:Fallback>
        </mc:AlternateContent>
      </w:r>
    </w:p>
    <w:p w14:paraId="26C1A873" w14:textId="7399066B" w:rsidR="005416B4" w:rsidRDefault="00884D76" w:rsidP="005416B4">
      <w:pPr>
        <w:pStyle w:val="Ttulo3"/>
      </w:pPr>
      <w:bookmarkStart w:id="126" w:name="_Toc211876926"/>
      <w:r>
        <w:t>3.4</w:t>
      </w:r>
      <w:r w:rsidR="005416B4" w:rsidRPr="000E2B2E">
        <w:t xml:space="preserve"> </w:t>
      </w:r>
      <w:r w:rsidR="005416B4" w:rsidRPr="005416B4">
        <w:t>Correlação de Pearson (</w:t>
      </w:r>
      <w:r w:rsidR="005416B4">
        <w:t>R</w:t>
      </w:r>
      <w:r w:rsidR="005416B4" w:rsidRPr="005416B4">
        <w:t>)</w:t>
      </w:r>
      <w:bookmarkEnd w:id="126"/>
    </w:p>
    <w:p w14:paraId="222D3854" w14:textId="7F2A7D1D" w:rsidR="005416B4" w:rsidRDefault="005416B4" w:rsidP="005F0F25">
      <w:r w:rsidRPr="0024094F">
        <w:t>Foi aplicada a correlação de Pearson (r) para identificar relações lineares entre variáveis contínuas. A principal relação identificada foi negativa e forte entre o CV da vazão e o COE médio, com r = -0,6976 e p &lt; 0,001</w:t>
      </w:r>
      <w:r w:rsidR="00884D76">
        <w:t xml:space="preserve"> o que </w:t>
      </w:r>
      <w:r w:rsidR="00884D76" w:rsidRPr="00884D76">
        <w:t>mostra que a instabilidade hidráulica (CV da vazão) tem impacto direto e significativo sobre a eficiência operacional (COE).</w:t>
      </w:r>
      <w:r w:rsidR="00884D76">
        <w:t xml:space="preserve"> A correlação negativa forte </w:t>
      </w:r>
      <w:proofErr w:type="gramStart"/>
      <w:r w:rsidR="00884D76">
        <w:t>de r</w:t>
      </w:r>
      <w:proofErr w:type="gramEnd"/>
      <w:r w:rsidR="00884D76">
        <w:t xml:space="preserve"> indica que quanto maior a variação da vazão menor a eficiência da operação. </w:t>
      </w:r>
    </w:p>
    <w:p w14:paraId="0E240D42" w14:textId="77777777" w:rsidR="002703A8" w:rsidRPr="005416B4" w:rsidRDefault="002703A8" w:rsidP="005F0F25"/>
    <w:p w14:paraId="4E058CF9" w14:textId="2763BD7D" w:rsidR="002703A8" w:rsidRDefault="002703A8" w:rsidP="002703A8">
      <w:pPr>
        <w:pStyle w:val="Legenda"/>
        <w:keepNext/>
        <w:jc w:val="center"/>
      </w:pPr>
      <w:bookmarkStart w:id="127" w:name="_Toc211875698"/>
      <w:bookmarkStart w:id="128" w:name="_Toc211875895"/>
      <w:bookmarkStart w:id="129" w:name="_Toc211876107"/>
      <w:bookmarkStart w:id="130" w:name="_Toc211876536"/>
      <w:r>
        <w:rPr>
          <w:noProof/>
        </w:rPr>
        <w:lastRenderedPageBreak/>
        <w:drawing>
          <wp:anchor distT="0" distB="0" distL="114300" distR="114300" simplePos="0" relativeHeight="251670528" behindDoc="0" locked="0" layoutInCell="1" allowOverlap="1" wp14:anchorId="4C53C435" wp14:editId="773086AF">
            <wp:simplePos x="0" y="0"/>
            <wp:positionH relativeFrom="page">
              <wp:posOffset>960120</wp:posOffset>
            </wp:positionH>
            <wp:positionV relativeFrom="paragraph">
              <wp:posOffset>451485</wp:posOffset>
            </wp:positionV>
            <wp:extent cx="5633085" cy="4594225"/>
            <wp:effectExtent l="0" t="0" r="5715" b="0"/>
            <wp:wrapSquare wrapText="bothSides"/>
            <wp:docPr id="29140940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t="4740"/>
                    <a:stretch>
                      <a:fillRect/>
                    </a:stretch>
                  </pic:blipFill>
                  <pic:spPr bwMode="auto">
                    <a:xfrm>
                      <a:off x="0" y="0"/>
                      <a:ext cx="5633085" cy="4594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Gráfico </w:t>
      </w:r>
      <w:r>
        <w:fldChar w:fldCharType="begin"/>
      </w:r>
      <w:r>
        <w:instrText xml:space="preserve"> SEQ Gráfico \* ARABIC </w:instrText>
      </w:r>
      <w:r>
        <w:fldChar w:fldCharType="separate"/>
      </w:r>
      <w:r w:rsidR="003372A6">
        <w:rPr>
          <w:noProof/>
        </w:rPr>
        <w:t>4</w:t>
      </w:r>
      <w:r>
        <w:fldChar w:fldCharType="end"/>
      </w:r>
      <w:r>
        <w:t xml:space="preserve">. </w:t>
      </w:r>
      <w:r w:rsidRPr="002D5E9D">
        <w:t>Correlação de Pearson entre CV da Vazão e COE médio.</w:t>
      </w:r>
      <w:bookmarkEnd w:id="127"/>
      <w:bookmarkEnd w:id="128"/>
      <w:bookmarkEnd w:id="129"/>
      <w:bookmarkEnd w:id="130"/>
    </w:p>
    <w:p w14:paraId="087E6A0D" w14:textId="7E48C2C9" w:rsidR="005416B4" w:rsidRDefault="005416B4" w:rsidP="002703A8">
      <w:pPr>
        <w:pStyle w:val="Corpodetexto"/>
        <w:ind w:firstLine="0"/>
        <w:rPr>
          <w:i/>
          <w:iCs/>
        </w:rPr>
      </w:pPr>
      <w:r w:rsidRPr="005416B4">
        <w:br/>
      </w:r>
      <w:r w:rsidRPr="006258F6">
        <w:t>A análise confirma que maiores variações de vazão (instabilidade hidráulica) reduzem significativamente a eficiência operacional, refletindo em menor produtividade de campo</w:t>
      </w:r>
      <w:r w:rsidRPr="005416B4">
        <w:rPr>
          <w:i/>
          <w:iCs/>
        </w:rPr>
        <w:t>.</w:t>
      </w:r>
    </w:p>
    <w:p w14:paraId="0BAB00F4" w14:textId="54BDD9E4" w:rsidR="005416B4" w:rsidRDefault="006E27FE" w:rsidP="005416B4">
      <w:pPr>
        <w:pStyle w:val="Ttulo3"/>
      </w:pPr>
      <w:bookmarkStart w:id="131" w:name="_Toc211876927"/>
      <w:r>
        <w:t>3.4.1</w:t>
      </w:r>
      <w:r w:rsidR="005416B4" w:rsidRPr="000E2B2E">
        <w:t xml:space="preserve"> </w:t>
      </w:r>
      <w:r w:rsidR="005416B4" w:rsidRPr="005416B4">
        <w:t>Regressões Lineares Simples e Múltiplas</w:t>
      </w:r>
      <w:bookmarkEnd w:id="131"/>
    </w:p>
    <w:p w14:paraId="66CA83F4" w14:textId="7E5A381A" w:rsidR="005416B4" w:rsidRPr="006258F6" w:rsidRDefault="005416B4" w:rsidP="005F0F25">
      <w:r w:rsidRPr="006258F6">
        <w:t>Modelos de regressão linear foram utilizados para estimar o impacto de variáveis como vazão, pressão da bomba, RPM e velocidade sobre o COE.</w:t>
      </w:r>
      <w:r w:rsidR="005F0F25">
        <w:t xml:space="preserve"> </w:t>
      </w:r>
      <w:r w:rsidRPr="006258F6">
        <w:t>Os resultados indicaram que a vazão e a pressão da bomba explicam mais de 70% da variabilidade do desempenho operacional, evidenciando que o regime hidráulico exerce influência predominante na eficiência.</w:t>
      </w:r>
    </w:p>
    <w:p w14:paraId="2B43A4E6" w14:textId="4B883906" w:rsidR="005416B4" w:rsidRDefault="005416B4" w:rsidP="005416B4">
      <w:pPr>
        <w:pStyle w:val="Ttulo3"/>
      </w:pPr>
      <w:bookmarkStart w:id="132" w:name="_Toc211876928"/>
      <w:r>
        <w:lastRenderedPageBreak/>
        <w:t>3.5</w:t>
      </w:r>
      <w:r w:rsidR="003417BB">
        <w:t xml:space="preserve"> Desempenho do Modelo</w:t>
      </w:r>
      <w:r w:rsidRPr="005416B4">
        <w:t xml:space="preserve"> Random Forest</w:t>
      </w:r>
      <w:bookmarkEnd w:id="132"/>
    </w:p>
    <w:p w14:paraId="1C581F33" w14:textId="77777777" w:rsidR="005416B4" w:rsidRDefault="005416B4" w:rsidP="00764E35">
      <w:r w:rsidRPr="005416B4">
        <w:t>Além da regressão linear, foi aplicado o algoritmo de Random Forest Regressor para avaliar a importância relativa das variáveis e comparar a capacidade preditiva dos dois modelos.</w:t>
      </w:r>
    </w:p>
    <w:p w14:paraId="19342112" w14:textId="6F771117" w:rsidR="0000045F" w:rsidRPr="00562CBD" w:rsidRDefault="0000045F" w:rsidP="00764E35">
      <w:r w:rsidRPr="00562CBD">
        <w:t>O algoritmo, baseado em um conjunto de múltiplas árvores de decisão, realiza o processo de aprendizado a partir de amostras aleatórias dos dados, reduzindo a variância e evitando o</w:t>
      </w:r>
      <w:r w:rsidRPr="00562CBD">
        <w:t xml:space="preserve"> overfitting</w:t>
      </w:r>
      <w:r w:rsidRPr="00562CBD">
        <w:t>. No contexto deste estudo, essa abordagem permitiu identificar de forma mais robusta os fatores determinantes da eficiência, destacando a vazão instantânea (L/min) e a velocidade de deslocamento (km/h) como variáveis mais influentes.</w:t>
      </w:r>
    </w:p>
    <w:p w14:paraId="43D81751" w14:textId="13145044" w:rsidR="005416B4" w:rsidRPr="005416B4" w:rsidRDefault="005416B4" w:rsidP="005416B4">
      <w:pPr>
        <w:pStyle w:val="PargrafodaLista"/>
        <w:numPr>
          <w:ilvl w:val="0"/>
          <w:numId w:val="1"/>
        </w:numPr>
        <w:pBdr>
          <w:top w:val="nil"/>
          <w:left w:val="nil"/>
          <w:bottom w:val="nil"/>
          <w:right w:val="nil"/>
          <w:between w:val="nil"/>
        </w:pBdr>
        <w:spacing w:before="120" w:after="120" w:line="240" w:lineRule="auto"/>
        <w:jc w:val="center"/>
        <w:rPr>
          <w:b/>
          <w:sz w:val="22"/>
          <w:szCs w:val="22"/>
        </w:rPr>
      </w:pPr>
    </w:p>
    <w:p w14:paraId="7C07247E" w14:textId="1344E171" w:rsidR="00562CBD" w:rsidRDefault="00562CBD" w:rsidP="00562CBD">
      <w:pPr>
        <w:pStyle w:val="Legenda"/>
        <w:keepNext/>
      </w:pPr>
      <w:r>
        <w:t xml:space="preserve">             </w:t>
      </w:r>
    </w:p>
    <w:p w14:paraId="1CC95130" w14:textId="182395A3" w:rsidR="00E10B22" w:rsidRDefault="00E10B22" w:rsidP="00E10B22">
      <w:pPr>
        <w:pStyle w:val="Legenda"/>
        <w:keepNext/>
        <w:jc w:val="center"/>
      </w:pPr>
      <w:bookmarkStart w:id="133" w:name="_Toc211876650"/>
      <w:r>
        <w:t xml:space="preserve">Tabela </w:t>
      </w:r>
      <w:r>
        <w:fldChar w:fldCharType="begin"/>
      </w:r>
      <w:r>
        <w:instrText xml:space="preserve"> SEQ Tabela \* ARABIC </w:instrText>
      </w:r>
      <w:r>
        <w:fldChar w:fldCharType="separate"/>
      </w:r>
      <w:r w:rsidR="003372A6">
        <w:rPr>
          <w:noProof/>
        </w:rPr>
        <w:t>2</w:t>
      </w:r>
      <w:r>
        <w:fldChar w:fldCharType="end"/>
      </w:r>
      <w:r>
        <w:t xml:space="preserve">. </w:t>
      </w:r>
      <w:r w:rsidRPr="00F41F21">
        <w:t>Comparativo entre modelos</w:t>
      </w:r>
      <w:bookmarkEnd w:id="133"/>
    </w:p>
    <w:tbl>
      <w:tblPr>
        <w:tblW w:w="7465" w:type="dxa"/>
        <w:jc w:val="center"/>
        <w:tblBorders>
          <w:top w:val="single" w:sz="6"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1196"/>
        <w:gridCol w:w="1105"/>
        <w:gridCol w:w="1105"/>
        <w:gridCol w:w="1649"/>
      </w:tblGrid>
      <w:tr w:rsidR="00AE476E" w14:paraId="29B14353" w14:textId="77777777" w:rsidTr="00AE476E">
        <w:trPr>
          <w:jc w:val="center"/>
        </w:trPr>
        <w:tc>
          <w:tcPr>
            <w:tcW w:w="2410" w:type="dxa"/>
            <w:tcBorders>
              <w:top w:val="single" w:sz="4" w:space="0" w:color="000000"/>
              <w:left w:val="nil"/>
              <w:bottom w:val="single" w:sz="4" w:space="0" w:color="000000"/>
              <w:right w:val="nil"/>
            </w:tcBorders>
            <w:vAlign w:val="center"/>
          </w:tcPr>
          <w:p w14:paraId="5403442F" w14:textId="232A0D52"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Modelo</w:t>
            </w:r>
          </w:p>
        </w:tc>
        <w:tc>
          <w:tcPr>
            <w:tcW w:w="1196" w:type="dxa"/>
            <w:tcBorders>
              <w:top w:val="single" w:sz="4" w:space="0" w:color="000000"/>
              <w:left w:val="nil"/>
              <w:bottom w:val="single" w:sz="4" w:space="0" w:color="000000"/>
              <w:right w:val="nil"/>
            </w:tcBorders>
            <w:vAlign w:val="center"/>
          </w:tcPr>
          <w:p w14:paraId="1C5B9D09" w14:textId="79B34665"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R²</w:t>
            </w:r>
          </w:p>
        </w:tc>
        <w:tc>
          <w:tcPr>
            <w:tcW w:w="1105" w:type="dxa"/>
            <w:tcBorders>
              <w:top w:val="single" w:sz="4" w:space="0" w:color="000000"/>
              <w:left w:val="nil"/>
              <w:bottom w:val="single" w:sz="4" w:space="0" w:color="000000"/>
              <w:right w:val="nil"/>
            </w:tcBorders>
          </w:tcPr>
          <w:p w14:paraId="10996AB9" w14:textId="77777777" w:rsidR="00AE476E" w:rsidRPr="005416B4" w:rsidRDefault="00AE476E" w:rsidP="0047034F">
            <w:pPr>
              <w:pBdr>
                <w:top w:val="nil"/>
                <w:left w:val="nil"/>
                <w:bottom w:val="nil"/>
                <w:right w:val="nil"/>
                <w:between w:val="nil"/>
              </w:pBdr>
              <w:spacing w:line="240" w:lineRule="auto"/>
              <w:ind w:firstLine="0"/>
              <w:jc w:val="center"/>
              <w:rPr>
                <w:sz w:val="20"/>
                <w:szCs w:val="20"/>
              </w:rPr>
            </w:pPr>
          </w:p>
        </w:tc>
        <w:tc>
          <w:tcPr>
            <w:tcW w:w="1105" w:type="dxa"/>
            <w:tcBorders>
              <w:top w:val="single" w:sz="4" w:space="0" w:color="000000"/>
              <w:left w:val="nil"/>
              <w:bottom w:val="single" w:sz="4" w:space="0" w:color="000000"/>
              <w:right w:val="nil"/>
            </w:tcBorders>
            <w:vAlign w:val="center"/>
          </w:tcPr>
          <w:p w14:paraId="01A43392" w14:textId="297BE1FD"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MAE</w:t>
            </w:r>
          </w:p>
        </w:tc>
        <w:tc>
          <w:tcPr>
            <w:tcW w:w="1649" w:type="dxa"/>
            <w:tcBorders>
              <w:top w:val="single" w:sz="4" w:space="0" w:color="000000"/>
              <w:left w:val="nil"/>
              <w:bottom w:val="single" w:sz="4" w:space="0" w:color="000000"/>
              <w:right w:val="nil"/>
            </w:tcBorders>
            <w:vAlign w:val="center"/>
          </w:tcPr>
          <w:p w14:paraId="135B1E97" w14:textId="56852076"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RMSE</w:t>
            </w:r>
          </w:p>
        </w:tc>
      </w:tr>
      <w:tr w:rsidR="00AE476E" w14:paraId="416A71AD" w14:textId="77777777" w:rsidTr="00AE476E">
        <w:trPr>
          <w:jc w:val="center"/>
        </w:trPr>
        <w:tc>
          <w:tcPr>
            <w:tcW w:w="2410" w:type="dxa"/>
            <w:tcBorders>
              <w:top w:val="single" w:sz="4" w:space="0" w:color="000000"/>
              <w:left w:val="nil"/>
              <w:bottom w:val="nil"/>
              <w:right w:val="nil"/>
            </w:tcBorders>
            <w:vAlign w:val="center"/>
          </w:tcPr>
          <w:p w14:paraId="10709C89" w14:textId="3127C8DF"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Regressão Linear</w:t>
            </w:r>
          </w:p>
        </w:tc>
        <w:tc>
          <w:tcPr>
            <w:tcW w:w="1196" w:type="dxa"/>
            <w:tcBorders>
              <w:top w:val="single" w:sz="4" w:space="0" w:color="000000"/>
              <w:left w:val="nil"/>
              <w:bottom w:val="nil"/>
              <w:right w:val="nil"/>
            </w:tcBorders>
            <w:vAlign w:val="center"/>
          </w:tcPr>
          <w:p w14:paraId="4B31F9A4" w14:textId="1C74B143"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0.9346</w:t>
            </w:r>
          </w:p>
        </w:tc>
        <w:tc>
          <w:tcPr>
            <w:tcW w:w="1105" w:type="dxa"/>
            <w:tcBorders>
              <w:top w:val="single" w:sz="4" w:space="0" w:color="000000"/>
              <w:left w:val="nil"/>
              <w:bottom w:val="nil"/>
              <w:right w:val="nil"/>
            </w:tcBorders>
          </w:tcPr>
          <w:p w14:paraId="5CCAC7C4" w14:textId="77777777" w:rsidR="00AE476E" w:rsidRPr="005416B4" w:rsidRDefault="00AE476E" w:rsidP="0047034F">
            <w:pPr>
              <w:pBdr>
                <w:top w:val="nil"/>
                <w:left w:val="nil"/>
                <w:bottom w:val="nil"/>
                <w:right w:val="nil"/>
                <w:between w:val="nil"/>
              </w:pBdr>
              <w:spacing w:line="240" w:lineRule="auto"/>
              <w:ind w:firstLine="0"/>
              <w:jc w:val="center"/>
              <w:rPr>
                <w:sz w:val="20"/>
                <w:szCs w:val="20"/>
              </w:rPr>
            </w:pPr>
          </w:p>
        </w:tc>
        <w:tc>
          <w:tcPr>
            <w:tcW w:w="1105" w:type="dxa"/>
            <w:tcBorders>
              <w:top w:val="single" w:sz="4" w:space="0" w:color="000000"/>
              <w:left w:val="nil"/>
              <w:bottom w:val="nil"/>
              <w:right w:val="nil"/>
            </w:tcBorders>
            <w:vAlign w:val="center"/>
          </w:tcPr>
          <w:p w14:paraId="5742DDCF" w14:textId="689FFD71"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0.001281</w:t>
            </w:r>
          </w:p>
        </w:tc>
        <w:tc>
          <w:tcPr>
            <w:tcW w:w="1649" w:type="dxa"/>
            <w:tcBorders>
              <w:top w:val="single" w:sz="4" w:space="0" w:color="000000"/>
              <w:left w:val="nil"/>
              <w:bottom w:val="nil"/>
              <w:right w:val="nil"/>
            </w:tcBorders>
            <w:vAlign w:val="center"/>
          </w:tcPr>
          <w:p w14:paraId="3B442C76" w14:textId="1F5CC6A7"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0.002051</w:t>
            </w:r>
          </w:p>
        </w:tc>
      </w:tr>
      <w:tr w:rsidR="00AE476E" w14:paraId="79031A26" w14:textId="77777777" w:rsidTr="00AE476E">
        <w:trPr>
          <w:jc w:val="center"/>
        </w:trPr>
        <w:tc>
          <w:tcPr>
            <w:tcW w:w="2410" w:type="dxa"/>
            <w:tcBorders>
              <w:top w:val="nil"/>
              <w:left w:val="nil"/>
              <w:bottom w:val="single" w:sz="4" w:space="0" w:color="000000"/>
              <w:right w:val="nil"/>
            </w:tcBorders>
            <w:vAlign w:val="center"/>
          </w:tcPr>
          <w:p w14:paraId="2B97C647" w14:textId="356E62C4"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Random Forest Regressor</w:t>
            </w:r>
          </w:p>
        </w:tc>
        <w:tc>
          <w:tcPr>
            <w:tcW w:w="1196" w:type="dxa"/>
            <w:tcBorders>
              <w:top w:val="nil"/>
              <w:left w:val="nil"/>
              <w:bottom w:val="single" w:sz="4" w:space="0" w:color="000000"/>
              <w:right w:val="nil"/>
            </w:tcBorders>
            <w:vAlign w:val="center"/>
          </w:tcPr>
          <w:p w14:paraId="789E4FC1" w14:textId="0351726C"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0.9800</w:t>
            </w:r>
          </w:p>
        </w:tc>
        <w:tc>
          <w:tcPr>
            <w:tcW w:w="1105" w:type="dxa"/>
            <w:tcBorders>
              <w:top w:val="nil"/>
              <w:left w:val="nil"/>
              <w:bottom w:val="single" w:sz="4" w:space="0" w:color="000000"/>
              <w:right w:val="nil"/>
            </w:tcBorders>
          </w:tcPr>
          <w:p w14:paraId="4BBC54F6" w14:textId="77777777" w:rsidR="00AE476E" w:rsidRPr="005416B4" w:rsidRDefault="00AE476E" w:rsidP="0047034F">
            <w:pPr>
              <w:pBdr>
                <w:top w:val="nil"/>
                <w:left w:val="nil"/>
                <w:bottom w:val="nil"/>
                <w:right w:val="nil"/>
                <w:between w:val="nil"/>
              </w:pBdr>
              <w:spacing w:line="240" w:lineRule="auto"/>
              <w:ind w:firstLine="0"/>
              <w:jc w:val="center"/>
              <w:rPr>
                <w:sz w:val="20"/>
                <w:szCs w:val="20"/>
              </w:rPr>
            </w:pPr>
          </w:p>
        </w:tc>
        <w:tc>
          <w:tcPr>
            <w:tcW w:w="1105" w:type="dxa"/>
            <w:tcBorders>
              <w:top w:val="nil"/>
              <w:left w:val="nil"/>
              <w:bottom w:val="single" w:sz="4" w:space="0" w:color="000000"/>
              <w:right w:val="nil"/>
            </w:tcBorders>
            <w:vAlign w:val="center"/>
          </w:tcPr>
          <w:p w14:paraId="6C66A7A1" w14:textId="6A5EA3BC"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0.000369</w:t>
            </w:r>
          </w:p>
        </w:tc>
        <w:tc>
          <w:tcPr>
            <w:tcW w:w="1649" w:type="dxa"/>
            <w:tcBorders>
              <w:top w:val="nil"/>
              <w:left w:val="nil"/>
              <w:bottom w:val="single" w:sz="4" w:space="0" w:color="000000"/>
              <w:right w:val="nil"/>
            </w:tcBorders>
            <w:vAlign w:val="center"/>
          </w:tcPr>
          <w:p w14:paraId="3939C9E5" w14:textId="2C1A1CBE" w:rsidR="00AE476E" w:rsidRDefault="00AE476E" w:rsidP="0047034F">
            <w:pPr>
              <w:pBdr>
                <w:top w:val="nil"/>
                <w:left w:val="nil"/>
                <w:bottom w:val="nil"/>
                <w:right w:val="nil"/>
                <w:between w:val="nil"/>
              </w:pBdr>
              <w:spacing w:line="240" w:lineRule="auto"/>
              <w:ind w:firstLine="0"/>
              <w:jc w:val="center"/>
              <w:rPr>
                <w:sz w:val="20"/>
                <w:szCs w:val="20"/>
              </w:rPr>
            </w:pPr>
            <w:r w:rsidRPr="005416B4">
              <w:rPr>
                <w:sz w:val="20"/>
                <w:szCs w:val="20"/>
              </w:rPr>
              <w:t>0.001134</w:t>
            </w:r>
          </w:p>
        </w:tc>
      </w:tr>
    </w:tbl>
    <w:p w14:paraId="6BDC9DDD" w14:textId="5AE11309" w:rsidR="006E27FE" w:rsidRPr="0005055A" w:rsidRDefault="00562CBD" w:rsidP="0005055A">
      <w:pPr>
        <w:pStyle w:val="PargrafodaLista"/>
        <w:numPr>
          <w:ilvl w:val="1"/>
          <w:numId w:val="1"/>
        </w:numPr>
        <w:pBdr>
          <w:top w:val="nil"/>
          <w:left w:val="nil"/>
          <w:bottom w:val="nil"/>
          <w:right w:val="nil"/>
          <w:between w:val="nil"/>
        </w:pBdr>
        <w:spacing w:line="240" w:lineRule="auto"/>
        <w:jc w:val="left"/>
        <w:rPr>
          <w:sz w:val="20"/>
          <w:szCs w:val="20"/>
        </w:rPr>
      </w:pPr>
      <w:r>
        <w:rPr>
          <w:sz w:val="20"/>
          <w:szCs w:val="20"/>
        </w:rPr>
        <w:t xml:space="preserve">                </w:t>
      </w:r>
      <w:r w:rsidR="005416B4" w:rsidRPr="005416B4">
        <w:rPr>
          <w:sz w:val="20"/>
          <w:szCs w:val="20"/>
        </w:rPr>
        <w:t>Fonte: Elaboração do autor.</w:t>
      </w:r>
    </w:p>
    <w:p w14:paraId="6AF1E7F9" w14:textId="791E1CAE" w:rsidR="00F77442" w:rsidRDefault="006E27FE" w:rsidP="00F77442">
      <w:pPr>
        <w:pStyle w:val="Ttulo3"/>
      </w:pPr>
      <w:bookmarkStart w:id="134" w:name="_Toc211876929"/>
      <w:r>
        <w:t>3.</w:t>
      </w:r>
      <w:r w:rsidR="00F77442">
        <w:t>6</w:t>
      </w:r>
      <w:r w:rsidRPr="000E2B2E">
        <w:t xml:space="preserve"> </w:t>
      </w:r>
      <w:r w:rsidR="00F77442">
        <w:t>Comparativo de Desempenho dos Modelos</w:t>
      </w:r>
      <w:bookmarkEnd w:id="134"/>
    </w:p>
    <w:p w14:paraId="6951439B" w14:textId="2C125DF0" w:rsidR="002873B7" w:rsidRDefault="002873B7" w:rsidP="002873B7">
      <w:r w:rsidRPr="002873B7">
        <w:t>A fim de avaliar a capacidade preditiva e a precisão dos modelos aplicados na análise das operações agrícolas, foram utilizadas métricas estatísticas amplamente reconhecidas na literatura de modelagem preditiva: o coeficiente de determinação (R²), o erro absoluto médio (MAE) e a raiz do erro quadrático médio (RMSE). Essas métricas permitem comparar o desempenho de diferentes abordagens de aprendizado de máquina e modelagem estatística quanto à sua capacidade de explicar a variabilidade dos dados observados e minimizar os erros de predição. A seguir, são apresentados os resultados comparativos entre os modelos de Regressão Linear e Random Forest, evidenciando o comportamento de cada um em relação à fidelidade, precisão e estabilidade das estimativas geradas a partir dos dados de telemetria agrícola.</w:t>
      </w:r>
    </w:p>
    <w:p w14:paraId="11F97472" w14:textId="5D23B4BB" w:rsidR="002873B7" w:rsidRPr="002873B7" w:rsidRDefault="002873B7" w:rsidP="00CD3586">
      <w:pPr>
        <w:pStyle w:val="Ttulo3"/>
      </w:pPr>
      <w:bookmarkStart w:id="135" w:name="_Toc211876930"/>
      <w:r>
        <w:t>3.6</w:t>
      </w:r>
      <w:r>
        <w:t>.1</w:t>
      </w:r>
      <w:r w:rsidRPr="000E2B2E">
        <w:t xml:space="preserve"> </w:t>
      </w:r>
      <w:r w:rsidR="005B440A" w:rsidRPr="00990D1D">
        <w:t>Coeficiente de Determinação (R²)</w:t>
      </w:r>
      <w:bookmarkEnd w:id="135"/>
    </w:p>
    <w:p w14:paraId="64318BF5" w14:textId="4C1E8FB0" w:rsidR="006E27FE" w:rsidRDefault="006E27FE" w:rsidP="006E27FE">
      <w:r w:rsidRPr="006E27FE">
        <w:lastRenderedPageBreak/>
        <w:t xml:space="preserve">O </w:t>
      </w:r>
      <w:r>
        <w:t xml:space="preserve">a seguir </w:t>
      </w:r>
      <w:r w:rsidRPr="006E27FE">
        <w:t>gráfico</w:t>
      </w:r>
      <w:r w:rsidR="00F77442">
        <w:t xml:space="preserve"> 5</w:t>
      </w:r>
      <w:r w:rsidRPr="006E27FE">
        <w:t xml:space="preserve"> apresenta o coeficiente de determinação (R²) dos dois modelos avaliados Regressão Linear e Random Forest. Esse indicador mede o quanto da variação observada na variável dependente (eficiência operacional, COE) é explicada pelo modelo.</w:t>
      </w:r>
      <w:r w:rsidRPr="006E27FE">
        <w:br/>
        <w:t>Observa-se que o modelo de Random Forest apresentou um R² de 0,98, superior ao valor de 0,93 obtido pela Regressão Linear, indicando maior capacidade de generalização e melhor ajuste aos dados.</w:t>
      </w:r>
      <w:r w:rsidRPr="006E27FE">
        <w:br/>
        <w:t>No contexto deste estudo significa que o modelo de Random Forest consegue representar de forma mais fidedigna as relações entre as variáveis de operação agrícola como velocidade, vazão e pressão e a eficiência operacional das máquinas, sendo mais sensível às variações não lineares comuns em sistemas agrícolas reais.</w:t>
      </w:r>
    </w:p>
    <w:p w14:paraId="530134FD" w14:textId="77777777" w:rsidR="00CD3586" w:rsidRDefault="00CD3586" w:rsidP="006E27FE"/>
    <w:p w14:paraId="1A91FF28" w14:textId="756CB701" w:rsidR="00CD3586" w:rsidRDefault="00CD3586" w:rsidP="00CD3586">
      <w:pPr>
        <w:pStyle w:val="Legenda"/>
        <w:keepNext/>
        <w:jc w:val="center"/>
      </w:pPr>
      <w:bookmarkStart w:id="136" w:name="_Toc211875699"/>
      <w:bookmarkStart w:id="137" w:name="_Toc211875896"/>
      <w:bookmarkStart w:id="138" w:name="_Toc211876108"/>
      <w:bookmarkStart w:id="139" w:name="_Toc211876537"/>
      <w:r>
        <w:t xml:space="preserve">Gráfico </w:t>
      </w:r>
      <w:r>
        <w:fldChar w:fldCharType="begin"/>
      </w:r>
      <w:r>
        <w:instrText xml:space="preserve"> SEQ Gráfico \* ARABIC </w:instrText>
      </w:r>
      <w:r>
        <w:fldChar w:fldCharType="separate"/>
      </w:r>
      <w:r w:rsidR="003372A6">
        <w:rPr>
          <w:noProof/>
        </w:rPr>
        <w:t>5</w:t>
      </w:r>
      <w:r>
        <w:fldChar w:fldCharType="end"/>
      </w:r>
      <w:r>
        <w:t xml:space="preserve">. </w:t>
      </w:r>
      <w:r w:rsidRPr="00990D1D">
        <w:t>Coeficiente de Determinação (R²)</w:t>
      </w:r>
      <w:bookmarkEnd w:id="136"/>
      <w:bookmarkEnd w:id="137"/>
      <w:bookmarkEnd w:id="138"/>
      <w:bookmarkEnd w:id="139"/>
    </w:p>
    <w:p w14:paraId="76223D2E" w14:textId="1A3652DD" w:rsidR="00CD3586" w:rsidRPr="006E27FE" w:rsidRDefault="00CD3586" w:rsidP="006E27FE">
      <w:r>
        <w:rPr>
          <w:noProof/>
        </w:rPr>
        <w:drawing>
          <wp:anchor distT="0" distB="0" distL="114300" distR="114300" simplePos="0" relativeHeight="251681792" behindDoc="0" locked="0" layoutInCell="1" allowOverlap="1" wp14:anchorId="6DF6554E" wp14:editId="527E2AAE">
            <wp:simplePos x="0" y="0"/>
            <wp:positionH relativeFrom="margin">
              <wp:posOffset>631825</wp:posOffset>
            </wp:positionH>
            <wp:positionV relativeFrom="paragraph">
              <wp:posOffset>238760</wp:posOffset>
            </wp:positionV>
            <wp:extent cx="4486910" cy="3718560"/>
            <wp:effectExtent l="0" t="0" r="8890" b="0"/>
            <wp:wrapSquare wrapText="bothSides"/>
            <wp:docPr id="1468196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910" cy="3718560"/>
                    </a:xfrm>
                    <a:prstGeom prst="rect">
                      <a:avLst/>
                    </a:prstGeom>
                    <a:noFill/>
                    <a:ln>
                      <a:noFill/>
                    </a:ln>
                  </pic:spPr>
                </pic:pic>
              </a:graphicData>
            </a:graphic>
          </wp:anchor>
        </w:drawing>
      </w:r>
    </w:p>
    <w:p w14:paraId="71E2BF04" w14:textId="06FA0D62" w:rsidR="006E27FE" w:rsidRDefault="006E27FE" w:rsidP="006E27FE">
      <w:pPr>
        <w:pStyle w:val="Ttulo3"/>
      </w:pPr>
      <w:bookmarkStart w:id="140" w:name="_Toc211876931"/>
      <w:r>
        <w:t>3.</w:t>
      </w:r>
      <w:r w:rsidR="00F77442">
        <w:t>6</w:t>
      </w:r>
      <w:r>
        <w:t>.</w:t>
      </w:r>
      <w:r w:rsidR="0021274E">
        <w:t>2</w:t>
      </w:r>
      <w:r w:rsidRPr="000E2B2E">
        <w:t xml:space="preserve"> </w:t>
      </w:r>
      <w:r w:rsidRPr="006E27FE">
        <w:t>Erro Absoluto Médio (MAE)</w:t>
      </w:r>
      <w:bookmarkEnd w:id="140"/>
    </w:p>
    <w:p w14:paraId="763B56E9" w14:textId="77777777" w:rsidR="006E27FE" w:rsidRDefault="006E27FE" w:rsidP="006E27FE">
      <w:r w:rsidRPr="006E27FE">
        <w:lastRenderedPageBreak/>
        <w:t xml:space="preserve">A </w:t>
      </w:r>
      <w:r w:rsidRPr="006E27FE">
        <w:t xml:space="preserve">gráfico 6 </w:t>
      </w:r>
      <w:r w:rsidRPr="006E27FE">
        <w:t>ilustra o erro absoluto médio (MAE), que representa a média das diferenças absolutas entre os valores preditos pelo modelo e os valores observados. Quanto menor o MAE, maior é a precisão das previsões.</w:t>
      </w:r>
    </w:p>
    <w:p w14:paraId="5F7188B1" w14:textId="77777777" w:rsidR="006E27FE" w:rsidRDefault="006E27FE" w:rsidP="006E27FE">
      <w:r w:rsidRPr="006E27FE">
        <w:t>O modelo de Random Forest apresentou um MAE de 0,000369, consideravelmente inferior ao da Regressão Linear (0,001281). Essa diferença demonstra que, em média, as previsões do Random Forest desviam-se menos dos valores reais observados nas operações de pulverização agrícola.</w:t>
      </w:r>
    </w:p>
    <w:p w14:paraId="0056B8FE" w14:textId="4585ED8D" w:rsidR="005416B4" w:rsidRDefault="006E27FE" w:rsidP="00960531">
      <w:r w:rsidRPr="006E27FE">
        <w:t>Na prática, isso implica em uma modelagem mais precisa da eficiência operacional, com menor margem de erro ao estimar o desempenho de máquinas agrícolas em campo, o que é essencial para o planejamento e otimização das atividades.</w:t>
      </w:r>
    </w:p>
    <w:p w14:paraId="75609A53" w14:textId="77777777" w:rsidR="006E27FE" w:rsidRDefault="006E27FE" w:rsidP="003C42E4">
      <w:pPr>
        <w:pStyle w:val="Corpodetexto"/>
        <w:jc w:val="center"/>
      </w:pPr>
    </w:p>
    <w:p w14:paraId="26B85F1E" w14:textId="7F4013A9" w:rsidR="003C42E4" w:rsidRDefault="003C42E4" w:rsidP="003C42E4">
      <w:pPr>
        <w:pStyle w:val="Legenda"/>
        <w:keepNext/>
        <w:jc w:val="center"/>
      </w:pPr>
      <w:bookmarkStart w:id="141" w:name="_Toc211875700"/>
      <w:bookmarkStart w:id="142" w:name="_Toc211875897"/>
      <w:bookmarkStart w:id="143" w:name="_Toc211876109"/>
      <w:bookmarkStart w:id="144" w:name="_Toc211876538"/>
      <w:r>
        <w:t xml:space="preserve">Gráfico </w:t>
      </w:r>
      <w:r>
        <w:fldChar w:fldCharType="begin"/>
      </w:r>
      <w:r>
        <w:instrText xml:space="preserve"> SEQ Gráfico \* ARABIC </w:instrText>
      </w:r>
      <w:r>
        <w:fldChar w:fldCharType="separate"/>
      </w:r>
      <w:r w:rsidR="003372A6">
        <w:rPr>
          <w:noProof/>
        </w:rPr>
        <w:t>6</w:t>
      </w:r>
      <w:r>
        <w:fldChar w:fldCharType="end"/>
      </w:r>
      <w:r>
        <w:t xml:space="preserve">. </w:t>
      </w:r>
      <w:r w:rsidRPr="00F44008">
        <w:t>Erro Absoluto Médio (MAE)</w:t>
      </w:r>
      <w:bookmarkEnd w:id="141"/>
      <w:bookmarkEnd w:id="142"/>
      <w:bookmarkEnd w:id="143"/>
      <w:bookmarkEnd w:id="144"/>
    </w:p>
    <w:p w14:paraId="34672AD9" w14:textId="21513B16" w:rsidR="003C42E4" w:rsidRDefault="003C42E4" w:rsidP="003C42E4">
      <w:pPr>
        <w:pStyle w:val="Corpodetexto"/>
        <w:jc w:val="center"/>
      </w:pPr>
      <w:r>
        <w:rPr>
          <w:noProof/>
        </w:rPr>
        <w:drawing>
          <wp:anchor distT="0" distB="0" distL="114300" distR="114300" simplePos="0" relativeHeight="251672576" behindDoc="0" locked="0" layoutInCell="1" allowOverlap="1" wp14:anchorId="79062CAF" wp14:editId="772A173C">
            <wp:simplePos x="0" y="0"/>
            <wp:positionH relativeFrom="margin">
              <wp:align>center</wp:align>
            </wp:positionH>
            <wp:positionV relativeFrom="paragraph">
              <wp:posOffset>161290</wp:posOffset>
            </wp:positionV>
            <wp:extent cx="4294140" cy="3559056"/>
            <wp:effectExtent l="0" t="0" r="0" b="3810"/>
            <wp:wrapSquare wrapText="bothSides"/>
            <wp:docPr id="12336766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4140" cy="3559056"/>
                    </a:xfrm>
                    <a:prstGeom prst="rect">
                      <a:avLst/>
                    </a:prstGeom>
                    <a:noFill/>
                    <a:ln>
                      <a:noFill/>
                    </a:ln>
                  </pic:spPr>
                </pic:pic>
              </a:graphicData>
            </a:graphic>
          </wp:anchor>
        </w:drawing>
      </w:r>
    </w:p>
    <w:p w14:paraId="50E4A4F4" w14:textId="57F9B2E7" w:rsidR="003C42E4" w:rsidRDefault="003C42E4" w:rsidP="003C42E4">
      <w:pPr>
        <w:pStyle w:val="Corpodetexto"/>
        <w:jc w:val="center"/>
        <w:rPr>
          <w:noProof/>
        </w:rPr>
      </w:pPr>
    </w:p>
    <w:p w14:paraId="7CEC176C" w14:textId="038803BC" w:rsidR="003C42E4" w:rsidRDefault="003C42E4" w:rsidP="003C42E4">
      <w:pPr>
        <w:pStyle w:val="Corpodetexto"/>
        <w:jc w:val="center"/>
        <w:rPr>
          <w:noProof/>
        </w:rPr>
      </w:pPr>
    </w:p>
    <w:p w14:paraId="5607B10D" w14:textId="2046B991" w:rsidR="003C42E4" w:rsidRDefault="003C42E4" w:rsidP="003C42E4">
      <w:pPr>
        <w:pStyle w:val="Corpodetexto"/>
        <w:jc w:val="center"/>
        <w:rPr>
          <w:noProof/>
        </w:rPr>
      </w:pPr>
    </w:p>
    <w:p w14:paraId="6EA06B85" w14:textId="77777777" w:rsidR="003C42E4" w:rsidRDefault="003C42E4" w:rsidP="003C42E4">
      <w:pPr>
        <w:pStyle w:val="Corpodetexto"/>
        <w:jc w:val="center"/>
        <w:rPr>
          <w:noProof/>
        </w:rPr>
      </w:pPr>
    </w:p>
    <w:p w14:paraId="76DD4436" w14:textId="77777777" w:rsidR="003C42E4" w:rsidRDefault="003C42E4" w:rsidP="003C42E4">
      <w:pPr>
        <w:pStyle w:val="Corpodetexto"/>
        <w:jc w:val="center"/>
        <w:rPr>
          <w:noProof/>
        </w:rPr>
      </w:pPr>
    </w:p>
    <w:p w14:paraId="7D22B522" w14:textId="77777777" w:rsidR="003C42E4" w:rsidRDefault="003C42E4" w:rsidP="003C42E4">
      <w:pPr>
        <w:pStyle w:val="Corpodetexto"/>
        <w:jc w:val="center"/>
        <w:rPr>
          <w:noProof/>
        </w:rPr>
      </w:pPr>
    </w:p>
    <w:p w14:paraId="0D1CF7C7" w14:textId="77777777" w:rsidR="003C42E4" w:rsidRDefault="003C42E4" w:rsidP="003C42E4">
      <w:pPr>
        <w:pStyle w:val="Corpodetexto"/>
        <w:jc w:val="center"/>
        <w:rPr>
          <w:noProof/>
        </w:rPr>
      </w:pPr>
    </w:p>
    <w:p w14:paraId="43A112A4" w14:textId="247A44F8" w:rsidR="003C42E4" w:rsidRDefault="003C42E4" w:rsidP="003C42E4">
      <w:pPr>
        <w:pStyle w:val="Corpodetexto"/>
        <w:jc w:val="center"/>
        <w:rPr>
          <w:noProof/>
        </w:rPr>
      </w:pPr>
    </w:p>
    <w:p w14:paraId="4993CF2A" w14:textId="2A2BD3BB" w:rsidR="00F77442" w:rsidRDefault="00F77442" w:rsidP="00F77442">
      <w:pPr>
        <w:pStyle w:val="Ttulo3"/>
      </w:pPr>
      <w:bookmarkStart w:id="145" w:name="_Toc211876932"/>
      <w:r>
        <w:t>3.</w:t>
      </w:r>
      <w:r w:rsidR="0021274E">
        <w:t>6</w:t>
      </w:r>
      <w:r>
        <w:t>.</w:t>
      </w:r>
      <w:r w:rsidR="002873B7">
        <w:t>3</w:t>
      </w:r>
      <w:r w:rsidRPr="000E2B2E">
        <w:t xml:space="preserve"> </w:t>
      </w:r>
      <w:r w:rsidR="002873B7" w:rsidRPr="002873B7">
        <w:t>Raiz do Erro Quadrático Médio (RMSE)</w:t>
      </w:r>
      <w:bookmarkEnd w:id="145"/>
    </w:p>
    <w:p w14:paraId="696D91AA" w14:textId="77777777" w:rsidR="00893657" w:rsidRDefault="002873B7" w:rsidP="002873B7">
      <w:r w:rsidRPr="00893657">
        <w:t>O Gráfico 7</w:t>
      </w:r>
      <w:r w:rsidRPr="00893657">
        <w:t xml:space="preserve"> mostra a raiz do erro quadrático médio (RMSE), métrica que, além de considerar o erro médio, penaliza de forma mais intensa os erros maiores. O Random Forest </w:t>
      </w:r>
      <w:r w:rsidRPr="00893657">
        <w:lastRenderedPageBreak/>
        <w:t>obteve um RMSE de 0,001134, inferior ao da Regressão Linear (0,002051), reforçando sua maior robustez frente a valores extremos.</w:t>
      </w:r>
    </w:p>
    <w:p w14:paraId="3A58836D" w14:textId="3AF1C4EB" w:rsidR="002873B7" w:rsidRDefault="002873B7" w:rsidP="002873B7">
      <w:r w:rsidRPr="00893657">
        <w:t>Esse resultado indica que o modelo de Random Forest apresenta maior estabilidade e consistência na predição da eficiência operacional, mesmo diante de variações abruptas ou ruídos nos dados de telemetria. No contexto da agricultura de precisão, tal desempenho é fundamental para assegurar análises mais confiáveis e para apoiar decisões estratégicas baseadas em dados, como ajustes de velocidade, pressão e vazão durante o processo de pulverização.</w:t>
      </w:r>
    </w:p>
    <w:p w14:paraId="1241F82E" w14:textId="2AF6BDE2" w:rsidR="003417BB" w:rsidRDefault="003417BB" w:rsidP="002873B7">
      <w:r>
        <w:rPr>
          <w:noProof/>
        </w:rPr>
        <mc:AlternateContent>
          <mc:Choice Requires="wps">
            <w:drawing>
              <wp:anchor distT="0" distB="0" distL="114300" distR="114300" simplePos="0" relativeHeight="251675648" behindDoc="0" locked="0" layoutInCell="1" allowOverlap="1" wp14:anchorId="041E5188" wp14:editId="7D809990">
                <wp:simplePos x="0" y="0"/>
                <wp:positionH relativeFrom="margin">
                  <wp:posOffset>603250</wp:posOffset>
                </wp:positionH>
                <wp:positionV relativeFrom="paragraph">
                  <wp:posOffset>382905</wp:posOffset>
                </wp:positionV>
                <wp:extent cx="4549140" cy="259080"/>
                <wp:effectExtent l="0" t="0" r="3810" b="7620"/>
                <wp:wrapSquare wrapText="bothSides"/>
                <wp:docPr id="379223499" name="Caixa de Texto 1"/>
                <wp:cNvGraphicFramePr/>
                <a:graphic xmlns:a="http://schemas.openxmlformats.org/drawingml/2006/main">
                  <a:graphicData uri="http://schemas.microsoft.com/office/word/2010/wordprocessingShape">
                    <wps:wsp>
                      <wps:cNvSpPr txBox="1"/>
                      <wps:spPr>
                        <a:xfrm>
                          <a:off x="0" y="0"/>
                          <a:ext cx="4549140" cy="259080"/>
                        </a:xfrm>
                        <a:prstGeom prst="rect">
                          <a:avLst/>
                        </a:prstGeom>
                        <a:solidFill>
                          <a:prstClr val="white"/>
                        </a:solidFill>
                        <a:ln>
                          <a:noFill/>
                        </a:ln>
                      </wps:spPr>
                      <wps:txbx>
                        <w:txbxContent>
                          <w:p w14:paraId="25BA74D9" w14:textId="562F2017" w:rsidR="00A2180F" w:rsidRPr="000B2CA2" w:rsidRDefault="00A2180F" w:rsidP="00A2180F">
                            <w:pPr>
                              <w:pStyle w:val="Legenda"/>
                              <w:jc w:val="center"/>
                              <w:rPr>
                                <w:noProof/>
                                <w:color w:val="000000"/>
                              </w:rPr>
                            </w:pPr>
                            <w:bookmarkStart w:id="146" w:name="_Toc211875701"/>
                            <w:bookmarkStart w:id="147" w:name="_Toc211875898"/>
                            <w:bookmarkStart w:id="148" w:name="_Toc211876110"/>
                            <w:bookmarkStart w:id="149" w:name="_Toc211876539"/>
                            <w:r>
                              <w:t xml:space="preserve">Gráfico </w:t>
                            </w:r>
                            <w:r>
                              <w:fldChar w:fldCharType="begin"/>
                            </w:r>
                            <w:r>
                              <w:instrText xml:space="preserve"> SEQ Gráfico \* ARABIC </w:instrText>
                            </w:r>
                            <w:r>
                              <w:fldChar w:fldCharType="separate"/>
                            </w:r>
                            <w:r w:rsidR="003372A6">
                              <w:rPr>
                                <w:noProof/>
                              </w:rPr>
                              <w:t>7</w:t>
                            </w:r>
                            <w:r>
                              <w:fldChar w:fldCharType="end"/>
                            </w:r>
                            <w:r>
                              <w:t xml:space="preserve">. </w:t>
                            </w:r>
                            <w:r w:rsidRPr="007F37C9">
                              <w:t>Raiz do Erro Quadrático Médio (RMSE)</w:t>
                            </w:r>
                            <w:bookmarkEnd w:id="146"/>
                            <w:bookmarkEnd w:id="147"/>
                            <w:bookmarkEnd w:id="148"/>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E5188" id="_x0000_s1029" type="#_x0000_t202" style="position:absolute;left:0;text-align:left;margin-left:47.5pt;margin-top:30.15pt;width:358.2pt;height:20.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" stroked="f">
                <v:textbox inset="0,0,0,0">
                  <w:txbxContent>
                    <w:p w14:paraId="25BA74D9" w14:textId="562F2017" w:rsidR="00A2180F" w:rsidRPr="000B2CA2" w:rsidRDefault="00A2180F" w:rsidP="00A2180F">
                      <w:pPr>
                        <w:pStyle w:val="Legenda"/>
                        <w:jc w:val="center"/>
                        <w:rPr>
                          <w:noProof/>
                          <w:color w:val="000000"/>
                        </w:rPr>
                      </w:pPr>
                      <w:bookmarkStart w:id="150" w:name="_Toc211875701"/>
                      <w:bookmarkStart w:id="151" w:name="_Toc211875898"/>
                      <w:bookmarkStart w:id="152" w:name="_Toc211876110"/>
                      <w:bookmarkStart w:id="153" w:name="_Toc211876539"/>
                      <w:r>
                        <w:t xml:space="preserve">Gráfico </w:t>
                      </w:r>
                      <w:r>
                        <w:fldChar w:fldCharType="begin"/>
                      </w:r>
                      <w:r>
                        <w:instrText xml:space="preserve"> SEQ Gráfico \* ARABIC </w:instrText>
                      </w:r>
                      <w:r>
                        <w:fldChar w:fldCharType="separate"/>
                      </w:r>
                      <w:r w:rsidR="003372A6">
                        <w:rPr>
                          <w:noProof/>
                        </w:rPr>
                        <w:t>7</w:t>
                      </w:r>
                      <w:r>
                        <w:fldChar w:fldCharType="end"/>
                      </w:r>
                      <w:r>
                        <w:t xml:space="preserve">. </w:t>
                      </w:r>
                      <w:r w:rsidRPr="007F37C9">
                        <w:t>Raiz do Erro Quadrático Médio (RMSE)</w:t>
                      </w:r>
                      <w:bookmarkEnd w:id="150"/>
                      <w:bookmarkEnd w:id="151"/>
                      <w:bookmarkEnd w:id="152"/>
                      <w:bookmarkEnd w:id="153"/>
                    </w:p>
                  </w:txbxContent>
                </v:textbox>
                <w10:wrap type="square" anchorx="margin"/>
              </v:shape>
            </w:pict>
          </mc:Fallback>
        </mc:AlternateContent>
      </w:r>
      <w:r>
        <w:rPr>
          <w:noProof/>
        </w:rPr>
        <w:drawing>
          <wp:anchor distT="0" distB="0" distL="114300" distR="114300" simplePos="0" relativeHeight="251673600" behindDoc="0" locked="0" layoutInCell="1" allowOverlap="1" wp14:anchorId="533B91D1" wp14:editId="106E9617">
            <wp:simplePos x="0" y="0"/>
            <wp:positionH relativeFrom="page">
              <wp:posOffset>1366520</wp:posOffset>
            </wp:positionH>
            <wp:positionV relativeFrom="paragraph">
              <wp:posOffset>582295</wp:posOffset>
            </wp:positionV>
            <wp:extent cx="4549140" cy="3769995"/>
            <wp:effectExtent l="0" t="0" r="3810" b="1905"/>
            <wp:wrapSquare wrapText="bothSides"/>
            <wp:docPr id="95098908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9140" cy="376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7A640" w14:textId="77777777" w:rsidR="003417BB" w:rsidRPr="00893657" w:rsidRDefault="003417BB" w:rsidP="002873B7"/>
    <w:p w14:paraId="42F94DCA" w14:textId="58E5576A" w:rsidR="00F77442" w:rsidRDefault="00F77442" w:rsidP="003C42E4">
      <w:pPr>
        <w:pStyle w:val="Corpodetexto"/>
        <w:jc w:val="center"/>
        <w:rPr>
          <w:noProof/>
        </w:rPr>
      </w:pPr>
    </w:p>
    <w:p w14:paraId="78D5DE85" w14:textId="190B0B31" w:rsidR="00F77442" w:rsidRDefault="00F77442" w:rsidP="003C42E4">
      <w:pPr>
        <w:pStyle w:val="Corpodetexto"/>
        <w:jc w:val="center"/>
        <w:rPr>
          <w:noProof/>
        </w:rPr>
      </w:pPr>
    </w:p>
    <w:p w14:paraId="3F4B0EED" w14:textId="44926A83" w:rsidR="00F77442" w:rsidRDefault="00F77442" w:rsidP="003C42E4">
      <w:pPr>
        <w:pStyle w:val="Corpodetexto"/>
        <w:jc w:val="center"/>
        <w:rPr>
          <w:noProof/>
        </w:rPr>
      </w:pPr>
    </w:p>
    <w:p w14:paraId="37F1230F" w14:textId="70561ADD" w:rsidR="00F77442" w:rsidRDefault="00F77442" w:rsidP="003C42E4">
      <w:pPr>
        <w:pStyle w:val="Corpodetexto"/>
        <w:jc w:val="center"/>
        <w:rPr>
          <w:noProof/>
        </w:rPr>
      </w:pPr>
    </w:p>
    <w:p w14:paraId="39BE035D" w14:textId="6350FD7E" w:rsidR="00F77442" w:rsidRDefault="00F77442" w:rsidP="003C42E4">
      <w:pPr>
        <w:pStyle w:val="Corpodetexto"/>
        <w:jc w:val="center"/>
        <w:rPr>
          <w:noProof/>
        </w:rPr>
      </w:pPr>
    </w:p>
    <w:p w14:paraId="754610D4" w14:textId="6E7CD696" w:rsidR="003C42E4" w:rsidRDefault="003C42E4" w:rsidP="003C42E4">
      <w:pPr>
        <w:pStyle w:val="Corpodetexto"/>
        <w:jc w:val="center"/>
        <w:rPr>
          <w:noProof/>
        </w:rPr>
      </w:pPr>
    </w:p>
    <w:p w14:paraId="5B6C8E0E" w14:textId="1CA945F6" w:rsidR="003C42E4" w:rsidRDefault="003C42E4" w:rsidP="003C42E4">
      <w:pPr>
        <w:pStyle w:val="Corpodetexto"/>
        <w:jc w:val="center"/>
        <w:rPr>
          <w:noProof/>
        </w:rPr>
      </w:pPr>
    </w:p>
    <w:p w14:paraId="08B54597" w14:textId="4FED87CC" w:rsidR="003C42E4" w:rsidRDefault="003C42E4" w:rsidP="003C42E4">
      <w:pPr>
        <w:pStyle w:val="Corpodetexto"/>
        <w:jc w:val="center"/>
        <w:rPr>
          <w:noProof/>
        </w:rPr>
      </w:pPr>
    </w:p>
    <w:p w14:paraId="22D439BA" w14:textId="46620511" w:rsidR="003C42E4" w:rsidRDefault="003C42E4" w:rsidP="003C42E4">
      <w:pPr>
        <w:pStyle w:val="Corpodetexto"/>
        <w:jc w:val="center"/>
      </w:pPr>
    </w:p>
    <w:p w14:paraId="5D8D32CE" w14:textId="45A8E075" w:rsidR="003C42E4" w:rsidRDefault="003417BB" w:rsidP="003417BB">
      <w:pPr>
        <w:pStyle w:val="Corpodetexto"/>
      </w:pPr>
      <w:r w:rsidRPr="003417BB">
        <w:t xml:space="preserve">Os três indicadores convergem para a conclusão de que o modelo Random Forest supera a Regressão Linear em todos os aspectos </w:t>
      </w:r>
      <w:proofErr w:type="gramStart"/>
      <w:r w:rsidRPr="003417BB">
        <w:t xml:space="preserve">avaliados </w:t>
      </w:r>
      <w:r>
        <w:t>,</w:t>
      </w:r>
      <w:proofErr w:type="gramEnd"/>
      <w:r>
        <w:t xml:space="preserve"> na </w:t>
      </w:r>
      <w:r w:rsidRPr="003417BB">
        <w:t>maior capacidade explicativa (R²), menor erro médio (MAE) e menor dispersão dos erros (RMSE). Essa superioridade confirma que o uso de modelos de aprendizado de máquina baseados em árvores de decisão é mais adequado para capturar as relações complexas e não lineares presentes nas operações agrícolas, tornando-se uma ferramenta promissora para o gerenciamento inteligente de sistemas de pulverização e telemetria agrícola.</w:t>
      </w:r>
    </w:p>
    <w:p w14:paraId="4B7F667E" w14:textId="2EE155DC" w:rsidR="00050977" w:rsidRDefault="00542B5D" w:rsidP="003417BB">
      <w:pPr>
        <w:pStyle w:val="Ttulo3"/>
      </w:pPr>
      <w:bookmarkStart w:id="154" w:name="_Toc211876933"/>
      <w:r>
        <w:lastRenderedPageBreak/>
        <w:t>3.</w:t>
      </w:r>
      <w:r w:rsidR="003417BB">
        <w:t>7</w:t>
      </w:r>
      <w:r w:rsidRPr="000E2B2E">
        <w:t xml:space="preserve"> </w:t>
      </w:r>
      <w:r w:rsidR="003417BB">
        <w:t>Variáveis Determinantes</w:t>
      </w:r>
      <w:bookmarkEnd w:id="154"/>
    </w:p>
    <w:p w14:paraId="702168E4" w14:textId="53205F10" w:rsidR="003417BB" w:rsidRPr="003417BB" w:rsidRDefault="003417BB" w:rsidP="003417BB">
      <w:r>
        <w:rPr>
          <w:noProof/>
        </w:rPr>
        <mc:AlternateContent>
          <mc:Choice Requires="wps">
            <w:drawing>
              <wp:anchor distT="0" distB="0" distL="114300" distR="114300" simplePos="0" relativeHeight="251677696" behindDoc="0" locked="0" layoutInCell="1" allowOverlap="1" wp14:anchorId="55E0856E" wp14:editId="28B7024D">
                <wp:simplePos x="0" y="0"/>
                <wp:positionH relativeFrom="margin">
                  <wp:align>center</wp:align>
                </wp:positionH>
                <wp:positionV relativeFrom="paragraph">
                  <wp:posOffset>3870325</wp:posOffset>
                </wp:positionV>
                <wp:extent cx="4622800" cy="205740"/>
                <wp:effectExtent l="0" t="0" r="6350" b="3810"/>
                <wp:wrapSquare wrapText="bothSides"/>
                <wp:docPr id="224853654" name="Caixa de Texto 1"/>
                <wp:cNvGraphicFramePr/>
                <a:graphic xmlns:a="http://schemas.openxmlformats.org/drawingml/2006/main">
                  <a:graphicData uri="http://schemas.microsoft.com/office/word/2010/wordprocessingShape">
                    <wps:wsp>
                      <wps:cNvSpPr txBox="1"/>
                      <wps:spPr>
                        <a:xfrm>
                          <a:off x="0" y="0"/>
                          <a:ext cx="4622800" cy="205740"/>
                        </a:xfrm>
                        <a:prstGeom prst="rect">
                          <a:avLst/>
                        </a:prstGeom>
                        <a:solidFill>
                          <a:prstClr val="white"/>
                        </a:solidFill>
                        <a:ln>
                          <a:noFill/>
                        </a:ln>
                      </wps:spPr>
                      <wps:txbx>
                        <w:txbxContent>
                          <w:p w14:paraId="32B613CC" w14:textId="1B1A1118" w:rsidR="00A2180F" w:rsidRPr="00313A26" w:rsidRDefault="00A2180F" w:rsidP="00D443D9">
                            <w:pPr>
                              <w:pStyle w:val="Legenda"/>
                              <w:jc w:val="center"/>
                              <w:rPr>
                                <w:noProof/>
                                <w:color w:val="000000"/>
                              </w:rPr>
                            </w:pPr>
                            <w:bookmarkStart w:id="155" w:name="_Toc211875702"/>
                            <w:bookmarkStart w:id="156" w:name="_Toc211875899"/>
                            <w:bookmarkStart w:id="157" w:name="_Toc211876111"/>
                            <w:bookmarkStart w:id="158" w:name="_Toc211876540"/>
                            <w:r>
                              <w:t xml:space="preserve">Gráfico </w:t>
                            </w:r>
                            <w:r>
                              <w:fldChar w:fldCharType="begin"/>
                            </w:r>
                            <w:r>
                              <w:instrText xml:space="preserve"> SEQ Gráfico \* ARABIC </w:instrText>
                            </w:r>
                            <w:r>
                              <w:fldChar w:fldCharType="separate"/>
                            </w:r>
                            <w:r w:rsidR="003372A6">
                              <w:rPr>
                                <w:noProof/>
                              </w:rPr>
                              <w:t>8</w:t>
                            </w:r>
                            <w:r>
                              <w:fldChar w:fldCharType="end"/>
                            </w:r>
                            <w:r>
                              <w:t xml:space="preserve">. </w:t>
                            </w:r>
                            <w:r w:rsidRPr="00133F40">
                              <w:t>Importância relativa das variáveis no modelo Random Forest.</w:t>
                            </w:r>
                            <w:bookmarkEnd w:id="155"/>
                            <w:bookmarkEnd w:id="156"/>
                            <w:bookmarkEnd w:id="157"/>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0856E" id="_x0000_s1030" type="#_x0000_t202" style="position:absolute;left:0;text-align:left;margin-left:0;margin-top:304.75pt;width:364pt;height:16.2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" stroked="f">
                <v:textbox inset="0,0,0,0">
                  <w:txbxContent>
                    <w:p w14:paraId="32B613CC" w14:textId="1B1A1118" w:rsidR="00A2180F" w:rsidRPr="00313A26" w:rsidRDefault="00A2180F" w:rsidP="00D443D9">
                      <w:pPr>
                        <w:pStyle w:val="Legenda"/>
                        <w:jc w:val="center"/>
                        <w:rPr>
                          <w:noProof/>
                          <w:color w:val="000000"/>
                        </w:rPr>
                      </w:pPr>
                      <w:bookmarkStart w:id="159" w:name="_Toc211875702"/>
                      <w:bookmarkStart w:id="160" w:name="_Toc211875899"/>
                      <w:bookmarkStart w:id="161" w:name="_Toc211876111"/>
                      <w:bookmarkStart w:id="162" w:name="_Toc211876540"/>
                      <w:r>
                        <w:t xml:space="preserve">Gráfico </w:t>
                      </w:r>
                      <w:r>
                        <w:fldChar w:fldCharType="begin"/>
                      </w:r>
                      <w:r>
                        <w:instrText xml:space="preserve"> SEQ Gráfico \* ARABIC </w:instrText>
                      </w:r>
                      <w:r>
                        <w:fldChar w:fldCharType="separate"/>
                      </w:r>
                      <w:r w:rsidR="003372A6">
                        <w:rPr>
                          <w:noProof/>
                        </w:rPr>
                        <w:t>8</w:t>
                      </w:r>
                      <w:r>
                        <w:fldChar w:fldCharType="end"/>
                      </w:r>
                      <w:r>
                        <w:t xml:space="preserve">. </w:t>
                      </w:r>
                      <w:r w:rsidRPr="00133F40">
                        <w:t>Importância relativa das variáveis no modelo Random Forest.</w:t>
                      </w:r>
                      <w:bookmarkEnd w:id="159"/>
                      <w:bookmarkEnd w:id="160"/>
                      <w:bookmarkEnd w:id="161"/>
                      <w:bookmarkEnd w:id="162"/>
                    </w:p>
                  </w:txbxContent>
                </v:textbox>
                <w10:wrap type="square" anchorx="margin"/>
              </v:shape>
            </w:pict>
          </mc:Fallback>
        </mc:AlternateContent>
      </w:r>
      <w:r>
        <w:t>O Gráfico 8</w:t>
      </w:r>
      <w:r w:rsidRPr="003417BB">
        <w:t xml:space="preserve"> apresenta o grau de importância relativa das variáveis preditoras utilizadas no modelo de Random Forest para estimar a eficiência operacional (COE). Observa-se que a variável </w:t>
      </w:r>
      <w:proofErr w:type="spellStart"/>
      <w:r w:rsidRPr="003417BB">
        <w:t>vl_vazao_litros_min</w:t>
      </w:r>
      <w:proofErr w:type="spellEnd"/>
      <w:r w:rsidRPr="003417BB">
        <w:t xml:space="preserve"> apresentou a maior influência sobre o desempenho do modelo, </w:t>
      </w:r>
      <w:r>
        <w:t>o que evidencia</w:t>
      </w:r>
      <w:r w:rsidRPr="003417BB">
        <w:t xml:space="preserve"> seu papel central na determinação da eficiência do sistema. Esse resultado reforça que variações na vazão instantânea exercem impacto direto sobre a uniformidade da aplicação e sobre o tempo efetivo de trabalho, refletindo na produtividade operacional. Em seguida, a velocidade de deslocamento (</w:t>
      </w:r>
      <w:proofErr w:type="spellStart"/>
      <w:r w:rsidRPr="003417BB">
        <w:t>vl_velocidade</w:t>
      </w:r>
      <w:proofErr w:type="spellEnd"/>
      <w:r w:rsidRPr="003417BB">
        <w:t>) e a temperatura do motor (</w:t>
      </w:r>
      <w:proofErr w:type="spellStart"/>
      <w:r w:rsidRPr="003417BB">
        <w:t>vl_temperatura_motor</w:t>
      </w:r>
      <w:proofErr w:type="spellEnd"/>
      <w:r w:rsidRPr="003417BB">
        <w:t xml:space="preserve">) também se destacam como fatores relevantes, indicando que condições mecânicas e dinâmicas da máquina interferem na estabilidade do processo. As demais variáveis — como pressão da bomba, umidade do ar e consumo instantâneo de combustível apresentaram </w:t>
      </w:r>
      <w:r>
        <w:t xml:space="preserve">menor </w:t>
      </w:r>
      <w:r w:rsidRPr="003417BB">
        <w:t>contribuição, o que sugere que, embora influenciem a operação, seu efeito é secundário frente às variáveis hidráulicas e cinemáticas. Essa hierarquização confirma a importância do controle da vazão e da velocidade como parâmetros-chave para otimização das operações mecanizadas e gestão da eficiência em sistemas de pulverização monitorados por telemetria.</w:t>
      </w:r>
    </w:p>
    <w:p w14:paraId="1D62FF72" w14:textId="71FEB2DB" w:rsidR="00050977" w:rsidRDefault="00A2180F" w:rsidP="00050977">
      <w:r>
        <w:rPr>
          <w:noProof/>
        </w:rPr>
        <w:drawing>
          <wp:anchor distT="0" distB="0" distL="114300" distR="114300" simplePos="0" relativeHeight="251661312" behindDoc="0" locked="0" layoutInCell="1" allowOverlap="1" wp14:anchorId="79A74B6B" wp14:editId="49CACB03">
            <wp:simplePos x="0" y="0"/>
            <wp:positionH relativeFrom="page">
              <wp:align>center</wp:align>
            </wp:positionH>
            <wp:positionV relativeFrom="paragraph">
              <wp:posOffset>386080</wp:posOffset>
            </wp:positionV>
            <wp:extent cx="5125720" cy="2949575"/>
            <wp:effectExtent l="0" t="0" r="0" b="3175"/>
            <wp:wrapSquare wrapText="bothSides"/>
            <wp:docPr id="85285666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7">
                      <a:extLst>
                        <a:ext uri="{28A0092B-C50C-407E-A947-70E740481C1C}">
                          <a14:useLocalDpi xmlns:a14="http://schemas.microsoft.com/office/drawing/2010/main" val="0"/>
                        </a:ext>
                      </a:extLst>
                    </a:blip>
                    <a:srcRect t="5418"/>
                    <a:stretch>
                      <a:fillRect/>
                    </a:stretch>
                  </pic:blipFill>
                  <pic:spPr bwMode="auto">
                    <a:xfrm>
                      <a:off x="0" y="0"/>
                      <a:ext cx="5125720" cy="294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9413D6" w14:textId="3A5D2DE4" w:rsidR="00A2180F" w:rsidRDefault="00A2180F" w:rsidP="00050977">
      <w:pPr>
        <w:rPr>
          <w:noProof/>
        </w:rPr>
      </w:pPr>
    </w:p>
    <w:p w14:paraId="3AF2DD3B" w14:textId="3980CB22" w:rsidR="00DF6045" w:rsidRDefault="00DF6045" w:rsidP="00DF6045">
      <w:pPr>
        <w:pStyle w:val="Ttulo3"/>
      </w:pPr>
      <w:bookmarkStart w:id="163" w:name="_Toc211876934"/>
      <w:r>
        <w:t>3.</w:t>
      </w:r>
      <w:r w:rsidR="00E721FD">
        <w:t>8</w:t>
      </w:r>
      <w:r w:rsidRPr="000E2B2E">
        <w:t xml:space="preserve"> </w:t>
      </w:r>
      <w:r w:rsidRPr="00DF6045">
        <w:t>Matriz de Correlação Hierárquica</w:t>
      </w:r>
      <w:bookmarkEnd w:id="163"/>
    </w:p>
    <w:p w14:paraId="640BDAB2" w14:textId="06346E33" w:rsidR="00050977" w:rsidRPr="003B23E9" w:rsidRDefault="00DF6045" w:rsidP="00050977">
      <w:r w:rsidRPr="003B23E9">
        <w:lastRenderedPageBreak/>
        <w:t>Por fim, foi construída uma matriz de correlação hierárquica com dendrograma, agrupando variáveis conforme sua semelhança de comportamento.</w:t>
      </w:r>
      <w:r w:rsidRPr="003B23E9">
        <w:br/>
        <w:t>O resultado evidenciou três blocos operacionais distintos:</w:t>
      </w:r>
    </w:p>
    <w:p w14:paraId="5B449623" w14:textId="4B3104C9" w:rsidR="00DF6045" w:rsidRPr="00DF6045" w:rsidRDefault="00DF6045" w:rsidP="00DF6045">
      <w:pPr>
        <w:pStyle w:val="PargrafodaLista"/>
        <w:numPr>
          <w:ilvl w:val="1"/>
          <w:numId w:val="48"/>
        </w:numPr>
      </w:pPr>
      <w:r w:rsidRPr="00DF6045">
        <w:rPr>
          <w:b/>
          <w:bCs/>
        </w:rPr>
        <w:t>Grupo hidráulico:</w:t>
      </w:r>
      <w:r w:rsidRPr="00DF6045">
        <w:t xml:space="preserve"> vazão, pressão e largura de implemento </w:t>
      </w:r>
      <w:r w:rsidR="00E721FD">
        <w:t>-</w:t>
      </w:r>
      <w:r w:rsidRPr="00DF6045">
        <w:t xml:space="preserve"> diretamente relacionados ao COE (r &gt; 0,75);</w:t>
      </w:r>
    </w:p>
    <w:p w14:paraId="7140A65C" w14:textId="0E9A1627" w:rsidR="00DF6045" w:rsidRPr="00DF6045" w:rsidRDefault="00DF6045" w:rsidP="00DF6045">
      <w:pPr>
        <w:pStyle w:val="PargrafodaLista"/>
        <w:numPr>
          <w:ilvl w:val="1"/>
          <w:numId w:val="48"/>
        </w:numPr>
      </w:pPr>
      <w:r w:rsidRPr="00DF6045">
        <w:rPr>
          <w:b/>
          <w:bCs/>
        </w:rPr>
        <w:t>Grupo mecânico:</w:t>
      </w:r>
      <w:r w:rsidRPr="00DF6045">
        <w:t xml:space="preserve"> velocidade, RPM e consumo </w:t>
      </w:r>
      <w:r w:rsidR="00E721FD">
        <w:t>-</w:t>
      </w:r>
      <w:r w:rsidRPr="00DF6045">
        <w:t xml:space="preserve"> influência intermediária (r ≈ 0,4);</w:t>
      </w:r>
    </w:p>
    <w:p w14:paraId="583B1BF8" w14:textId="0976E92D" w:rsidR="00DF6045" w:rsidRPr="00DF6045" w:rsidRDefault="00E43F8C" w:rsidP="00DF6045">
      <w:pPr>
        <w:pStyle w:val="PargrafodaLista"/>
        <w:numPr>
          <w:ilvl w:val="1"/>
          <w:numId w:val="48"/>
        </w:numPr>
      </w:pPr>
      <w:r>
        <w:rPr>
          <w:noProof/>
        </w:rPr>
        <mc:AlternateContent>
          <mc:Choice Requires="wps">
            <w:drawing>
              <wp:anchor distT="0" distB="0" distL="114300" distR="114300" simplePos="0" relativeHeight="251679744" behindDoc="0" locked="0" layoutInCell="1" allowOverlap="1" wp14:anchorId="7376A6D1" wp14:editId="7065EDF0">
                <wp:simplePos x="0" y="0"/>
                <wp:positionH relativeFrom="margin">
                  <wp:posOffset>-100096</wp:posOffset>
                </wp:positionH>
                <wp:positionV relativeFrom="paragraph">
                  <wp:posOffset>615315</wp:posOffset>
                </wp:positionV>
                <wp:extent cx="5759450" cy="213360"/>
                <wp:effectExtent l="0" t="0" r="0" b="0"/>
                <wp:wrapSquare wrapText="bothSides"/>
                <wp:docPr id="1413976824" name="Caixa de Texto 1"/>
                <wp:cNvGraphicFramePr/>
                <a:graphic xmlns:a="http://schemas.openxmlformats.org/drawingml/2006/main">
                  <a:graphicData uri="http://schemas.microsoft.com/office/word/2010/wordprocessingShape">
                    <wps:wsp>
                      <wps:cNvSpPr txBox="1"/>
                      <wps:spPr>
                        <a:xfrm>
                          <a:off x="0" y="0"/>
                          <a:ext cx="5759450" cy="213360"/>
                        </a:xfrm>
                        <a:prstGeom prst="rect">
                          <a:avLst/>
                        </a:prstGeom>
                        <a:solidFill>
                          <a:prstClr val="white"/>
                        </a:solidFill>
                        <a:ln>
                          <a:noFill/>
                        </a:ln>
                      </wps:spPr>
                      <wps:txbx>
                        <w:txbxContent>
                          <w:p w14:paraId="1BF0313C" w14:textId="1BFF5A48" w:rsidR="00E721FD" w:rsidRPr="007F50C8" w:rsidRDefault="00E721FD" w:rsidP="00D443D9">
                            <w:pPr>
                              <w:pStyle w:val="Legenda"/>
                              <w:jc w:val="center"/>
                              <w:rPr>
                                <w:noProof/>
                                <w:color w:val="000000"/>
                              </w:rPr>
                            </w:pPr>
                            <w:bookmarkStart w:id="164" w:name="_Toc211875703"/>
                            <w:bookmarkStart w:id="165" w:name="_Toc211875900"/>
                            <w:bookmarkStart w:id="166" w:name="_Toc211876112"/>
                            <w:bookmarkStart w:id="167" w:name="_Toc211876541"/>
                            <w:r>
                              <w:t xml:space="preserve">Gráfico </w:t>
                            </w:r>
                            <w:r>
                              <w:fldChar w:fldCharType="begin"/>
                            </w:r>
                            <w:r>
                              <w:instrText xml:space="preserve"> SEQ Gráfico \* ARABIC </w:instrText>
                            </w:r>
                            <w:r>
                              <w:fldChar w:fldCharType="separate"/>
                            </w:r>
                            <w:r w:rsidR="003372A6">
                              <w:rPr>
                                <w:noProof/>
                              </w:rPr>
                              <w:t>9</w:t>
                            </w:r>
                            <w:r>
                              <w:fldChar w:fldCharType="end"/>
                            </w:r>
                            <w:r>
                              <w:t xml:space="preserve">. </w:t>
                            </w:r>
                            <w:r w:rsidRPr="000403C2">
                              <w:t>Correlação Hierárquica entre Variáveis Operacionais</w:t>
                            </w:r>
                            <w:bookmarkEnd w:id="164"/>
                            <w:bookmarkEnd w:id="165"/>
                            <w:bookmarkEnd w:id="166"/>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6A6D1" id="_x0000_s1031" type="#_x0000_t202" style="position:absolute;left:0;text-align:left;margin-left:-7.9pt;margin-top:48.45pt;width:453.5pt;height:16.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" stroked="f">
                <v:textbox inset="0,0,0,0">
                  <w:txbxContent>
                    <w:p w14:paraId="1BF0313C" w14:textId="1BFF5A48" w:rsidR="00E721FD" w:rsidRPr="007F50C8" w:rsidRDefault="00E721FD" w:rsidP="00D443D9">
                      <w:pPr>
                        <w:pStyle w:val="Legenda"/>
                        <w:jc w:val="center"/>
                        <w:rPr>
                          <w:noProof/>
                          <w:color w:val="000000"/>
                        </w:rPr>
                      </w:pPr>
                      <w:bookmarkStart w:id="168" w:name="_Toc211875703"/>
                      <w:bookmarkStart w:id="169" w:name="_Toc211875900"/>
                      <w:bookmarkStart w:id="170" w:name="_Toc211876112"/>
                      <w:bookmarkStart w:id="171" w:name="_Toc211876541"/>
                      <w:r>
                        <w:t xml:space="preserve">Gráfico </w:t>
                      </w:r>
                      <w:r>
                        <w:fldChar w:fldCharType="begin"/>
                      </w:r>
                      <w:r>
                        <w:instrText xml:space="preserve"> SEQ Gráfico \* ARABIC </w:instrText>
                      </w:r>
                      <w:r>
                        <w:fldChar w:fldCharType="separate"/>
                      </w:r>
                      <w:r w:rsidR="003372A6">
                        <w:rPr>
                          <w:noProof/>
                        </w:rPr>
                        <w:t>9</w:t>
                      </w:r>
                      <w:r>
                        <w:fldChar w:fldCharType="end"/>
                      </w:r>
                      <w:r>
                        <w:t xml:space="preserve">. </w:t>
                      </w:r>
                      <w:r w:rsidRPr="000403C2">
                        <w:t>Correlação Hierárquica entre Variáveis Operacionais</w:t>
                      </w:r>
                      <w:bookmarkEnd w:id="168"/>
                      <w:bookmarkEnd w:id="169"/>
                      <w:bookmarkEnd w:id="170"/>
                      <w:bookmarkEnd w:id="171"/>
                    </w:p>
                  </w:txbxContent>
                </v:textbox>
                <w10:wrap type="square" anchorx="margin"/>
              </v:shape>
            </w:pict>
          </mc:Fallback>
        </mc:AlternateContent>
      </w:r>
      <w:r w:rsidRPr="00DF6045">
        <w:rPr>
          <w:noProof/>
        </w:rPr>
        <w:drawing>
          <wp:anchor distT="0" distB="0" distL="114300" distR="114300" simplePos="0" relativeHeight="251662336" behindDoc="0" locked="0" layoutInCell="1" allowOverlap="1" wp14:anchorId="54CAFDF7" wp14:editId="5D6DC11A">
            <wp:simplePos x="0" y="0"/>
            <wp:positionH relativeFrom="page">
              <wp:posOffset>892409</wp:posOffset>
            </wp:positionH>
            <wp:positionV relativeFrom="paragraph">
              <wp:posOffset>805815</wp:posOffset>
            </wp:positionV>
            <wp:extent cx="5759450" cy="4613910"/>
            <wp:effectExtent l="0" t="0" r="0" b="0"/>
            <wp:wrapSquare wrapText="bothSides"/>
            <wp:docPr id="193317196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8">
                      <a:extLst>
                        <a:ext uri="{28A0092B-C50C-407E-A947-70E740481C1C}">
                          <a14:useLocalDpi xmlns:a14="http://schemas.microsoft.com/office/drawing/2010/main" val="0"/>
                        </a:ext>
                      </a:extLst>
                    </a:blip>
                    <a:srcRect t="3659"/>
                    <a:stretch>
                      <a:fillRect/>
                    </a:stretch>
                  </pic:blipFill>
                  <pic:spPr bwMode="auto">
                    <a:xfrm>
                      <a:off x="0" y="0"/>
                      <a:ext cx="5759450" cy="46139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F6045" w:rsidRPr="00DF6045">
        <w:rPr>
          <w:b/>
          <w:bCs/>
        </w:rPr>
        <w:t>Grupo ambiental:</w:t>
      </w:r>
      <w:r w:rsidR="00DF6045" w:rsidRPr="00DF6045">
        <w:t xml:space="preserve"> temperatura, umidade e ponto de orvalho </w:t>
      </w:r>
      <w:r w:rsidR="00E721FD">
        <w:t>-</w:t>
      </w:r>
      <w:r w:rsidR="00DF6045" w:rsidRPr="00DF6045">
        <w:t xml:space="preserve"> influência indireta e menor correlação (r &lt; 0,3).</w:t>
      </w:r>
    </w:p>
    <w:p w14:paraId="78700697" w14:textId="453ABBF8" w:rsidR="00DF6045" w:rsidRDefault="00DF6045" w:rsidP="00050977">
      <w:pPr>
        <w:rPr>
          <w:b/>
          <w:bCs/>
        </w:rPr>
      </w:pPr>
    </w:p>
    <w:p w14:paraId="7017A760" w14:textId="01E35803" w:rsidR="00DF6045" w:rsidRPr="00AE2C66" w:rsidRDefault="005E7E13" w:rsidP="005E7E13">
      <w:r w:rsidRPr="00AE2C66">
        <w:t>Observa-se a formação de agrupamentos que indicam forte associação entre variáveis hidráulicas e de desempenho do sistema, como vazão por minuto (</w:t>
      </w:r>
      <w:proofErr w:type="spellStart"/>
      <w:r w:rsidRPr="00AE2C66">
        <w:t>vl_vazao_litros_min</w:t>
      </w:r>
      <w:proofErr w:type="spellEnd"/>
      <w:r w:rsidRPr="00AE2C66">
        <w:t>), pressão da bomba (kPa) e vazão por hectare (</w:t>
      </w:r>
      <w:proofErr w:type="spellStart"/>
      <w:r w:rsidRPr="00AE2C66">
        <w:t>vl_vazao_litros_ha</w:t>
      </w:r>
      <w:proofErr w:type="spellEnd"/>
      <w:r w:rsidRPr="00AE2C66">
        <w:t xml:space="preserve">), que exibem correlação positiva elevada (r &gt; 0,80). Esse comportamento demonstra que o aumento da pressão e da vazão tende a ocorrer de forma simultânea, influenciando diretamente a eficiência operacional. </w:t>
      </w:r>
      <w:r w:rsidRPr="00AE2C66">
        <w:lastRenderedPageBreak/>
        <w:t>Já as variáveis ambientais, como temperatura e umidade do ar, apresentaram correlação moderada, refletindo influência indireta sobre a estabilidade do processo. O dendrograma reforça essas relações, evidenciando a proximidade entre os parâmetros hidráulicos e as métricas de eficiência, o que sugere que o controle integrado desses fatores é determinante para a otimização das operações mecanizadas e para o aprimoramento do desempenho em campo.</w:t>
      </w:r>
    </w:p>
    <w:p w14:paraId="30BF92C0" w14:textId="029C3B44" w:rsidR="00DF6045" w:rsidRDefault="00DF6045" w:rsidP="00DF6045">
      <w:pPr>
        <w:pStyle w:val="Ttulo"/>
        <w:numPr>
          <w:ilvl w:val="0"/>
          <w:numId w:val="41"/>
        </w:numPr>
      </w:pPr>
      <w:bookmarkStart w:id="172" w:name="_Toc211876935"/>
      <w:r>
        <w:lastRenderedPageBreak/>
        <w:t>Considerações finais</w:t>
      </w:r>
      <w:bookmarkEnd w:id="172"/>
    </w:p>
    <w:p w14:paraId="3FF4AEB7" w14:textId="2224D3E6" w:rsidR="00DF6045" w:rsidRPr="00DF6045" w:rsidRDefault="00DF6045" w:rsidP="00764E35">
      <w:pPr>
        <w:rPr>
          <w:lang w:eastAsia="hi-IN" w:bidi="hi-IN"/>
        </w:rPr>
      </w:pPr>
      <w:r w:rsidRPr="00DF6045">
        <w:rPr>
          <w:lang w:eastAsia="hi-IN" w:bidi="hi-IN"/>
        </w:rPr>
        <w:t>O presente estudo demonstrou que a aplicação de técnicas de análise de dados e aprendizado de máquina em informações provenientes de telemetria agrícola constitui uma ferramenta eficiente para o gerenciamento e otimização de operações mecanizadas. A abordagem adotada possibilitou integrar diferentes dimensões — espacial, temporal, mecânica e hidráulica — em uma análise única, capaz de revelar padrões operacionais e fatores determinantes da eficiência no campo.</w:t>
      </w:r>
    </w:p>
    <w:p w14:paraId="1CB0EE16" w14:textId="4A10354C" w:rsidR="00DF6045" w:rsidRPr="00DF6045" w:rsidRDefault="00DF6045" w:rsidP="00764E35">
      <w:pPr>
        <w:rPr>
          <w:lang w:eastAsia="hi-IN" w:bidi="hi-IN"/>
        </w:rPr>
      </w:pPr>
      <w:r w:rsidRPr="00DF6045">
        <w:rPr>
          <w:lang w:eastAsia="hi-IN" w:bidi="hi-IN"/>
        </w:rPr>
        <w:t>A análise exploratória evidenciou que a eficiência operacional (COE) é fortemente condicionada por parâmetros hidráulicos, especialmente vazão e pressão da bomba, que mostraram correlações superiores a 0,75 com o desempenho geral do sistema. Mapas de calor e análises espaciais permitiram identificar zonas críticas de instabilidade, associadas a bordas de talhões, manobras e transições de seções, revelando o potencial da georreferenciação para compreender o comportamento real das máquinas em operação.</w:t>
      </w:r>
    </w:p>
    <w:p w14:paraId="745E16F3" w14:textId="0A38037D" w:rsidR="00DF6045" w:rsidRPr="00DF6045" w:rsidRDefault="00DF6045" w:rsidP="00764E35">
      <w:pPr>
        <w:rPr>
          <w:lang w:eastAsia="hi-IN" w:bidi="hi-IN"/>
        </w:rPr>
      </w:pPr>
      <w:r w:rsidRPr="00DF6045">
        <w:rPr>
          <w:lang w:eastAsia="hi-IN" w:bidi="hi-IN"/>
        </w:rPr>
        <w:t>Os modelos de regressão linear e Random Forest mostraram desempenhos expressivos, com coeficientes de determinação (R²) de 0,9346 e 0,9800, respectivamente, comprovando a robustez dos algoritmos de aprendizado de máquina na predição de padrões complexos e não lineares. A Random Forest, em particular, destacou-se pela capacidade de hierarquizar a importância das variáveis e reduzir o erro médio de predição, tornando-se uma alternativa promissora para aplicações em tempo real.</w:t>
      </w:r>
    </w:p>
    <w:p w14:paraId="4764D090" w14:textId="4FE2256E" w:rsidR="00DF6045" w:rsidRPr="00DF6045" w:rsidRDefault="00DF6045" w:rsidP="00764E35">
      <w:pPr>
        <w:rPr>
          <w:lang w:eastAsia="hi-IN" w:bidi="hi-IN"/>
        </w:rPr>
      </w:pPr>
      <w:r w:rsidRPr="00DF6045">
        <w:rPr>
          <w:lang w:eastAsia="hi-IN" w:bidi="hi-IN"/>
        </w:rPr>
        <w:t>Esses resultados reforçam que a análise de dados aplicada à telemetria agrícola é uma alternativa viável e estratégica para o gerenciamento das operações mecanizadas. A interpretação automática e espacialmente distribuída dos dados permite não apenas compreender o desempenho passado, mas também antecipar falhas, otimizar trajetórias, calibrar parâmetros e planejar manutenções preditivas</w:t>
      </w:r>
      <w:r w:rsidR="004F7A5D">
        <w:rPr>
          <w:lang w:eastAsia="hi-IN" w:bidi="hi-IN"/>
        </w:rPr>
        <w:t>,</w:t>
      </w:r>
      <w:r w:rsidRPr="00DF6045">
        <w:rPr>
          <w:lang w:eastAsia="hi-IN" w:bidi="hi-IN"/>
        </w:rPr>
        <w:t xml:space="preserve"> aspectos fundamentais para a agricultura de precisão e a sustentabilidade operacional.</w:t>
      </w:r>
    </w:p>
    <w:p w14:paraId="65FE8FC9" w14:textId="179D298D" w:rsidR="00DF6045" w:rsidRPr="00DF6045" w:rsidRDefault="00DF6045" w:rsidP="00764E35">
      <w:pPr>
        <w:rPr>
          <w:lang w:eastAsia="hi-IN" w:bidi="hi-IN"/>
        </w:rPr>
      </w:pPr>
      <w:r w:rsidRPr="00DF6045">
        <w:rPr>
          <w:lang w:eastAsia="hi-IN" w:bidi="hi-IN"/>
        </w:rPr>
        <w:t>Em síntese, o estudo confirma que o uso de ciência de dados em sistemas de telemetria representa um avanço significativo na gestão agrícola moderna, oferecendo aos gestores e engenheiros ferramentas capazes de transformar grandes volumes de dados em conhecimento aplicável. A adoção dessa abordagem tende a elevar a produtividade, reduzir custos operacionais e contribuir para um manejo mais racional dos recursos energéticos e ambientais no campo.</w:t>
      </w:r>
    </w:p>
    <w:p w14:paraId="3417CE22" w14:textId="77777777" w:rsidR="00DF6045" w:rsidRPr="00050977" w:rsidRDefault="00DF6045" w:rsidP="00050977"/>
    <w:p w14:paraId="771A44CD" w14:textId="439991A9" w:rsidR="00DD6F1A" w:rsidRDefault="00DD6F1A" w:rsidP="00783BB9">
      <w:pPr>
        <w:pStyle w:val="Ttulo"/>
      </w:pPr>
      <w:bookmarkStart w:id="173" w:name="_Toc200350924"/>
      <w:bookmarkStart w:id="174" w:name="_Toc200397326"/>
      <w:bookmarkStart w:id="175" w:name="_Toc200402404"/>
      <w:bookmarkStart w:id="176" w:name="_Toc200403671"/>
      <w:bookmarkStart w:id="177" w:name="_Toc211876936"/>
      <w:r>
        <w:lastRenderedPageBreak/>
        <w:t>REFERÊNCIAS</w:t>
      </w:r>
      <w:bookmarkEnd w:id="173"/>
      <w:bookmarkEnd w:id="174"/>
      <w:bookmarkEnd w:id="175"/>
      <w:bookmarkEnd w:id="176"/>
      <w:bookmarkEnd w:id="177"/>
    </w:p>
    <w:p w14:paraId="3FCBB65C" w14:textId="6BF0F95A" w:rsidR="009A411C" w:rsidRDefault="009A411C" w:rsidP="00854555">
      <w:r>
        <w:t xml:space="preserve">BETTUCCI, Francesco et al. </w:t>
      </w:r>
      <w:r w:rsidRPr="009C30B3">
        <w:rPr>
          <w:b/>
          <w:bCs/>
          <w:lang w:val="en-US"/>
        </w:rPr>
        <w:t xml:space="preserve">A data-driven approach to agricultural machinery working states analysis during ploughing operations. </w:t>
      </w:r>
      <w:proofErr w:type="spellStart"/>
      <w:r>
        <w:t>Smart</w:t>
      </w:r>
      <w:proofErr w:type="spellEnd"/>
      <w:r>
        <w:t xml:space="preserve"> </w:t>
      </w:r>
      <w:proofErr w:type="spellStart"/>
      <w:r>
        <w:t>Agricultural</w:t>
      </w:r>
      <w:proofErr w:type="spellEnd"/>
      <w:r>
        <w:t xml:space="preserve"> Technology, v. 8, 2024. Disponível em: https://doi.org/10.1016/j.atech.2024.100511. Acesso em: 14 abr. 2025.</w:t>
      </w:r>
    </w:p>
    <w:p w14:paraId="2DD8BDED" w14:textId="70684A22" w:rsidR="009A411C" w:rsidRPr="009C30B3" w:rsidRDefault="009A411C" w:rsidP="00854555">
      <w:pPr>
        <w:rPr>
          <w:lang w:val="en-US"/>
        </w:rPr>
      </w:pPr>
      <w:r w:rsidRPr="009C30B3">
        <w:rPr>
          <w:lang w:val="en-US"/>
        </w:rPr>
        <w:t>BJORNSON, Bruce H.; KLIPFEL, Robert E</w:t>
      </w:r>
      <w:r w:rsidRPr="009C30B3">
        <w:rPr>
          <w:b/>
          <w:bCs/>
          <w:lang w:val="en-US"/>
        </w:rPr>
        <w:t>. Farm equipment industry performance: past and future.</w:t>
      </w:r>
      <w:r w:rsidRPr="009C30B3">
        <w:rPr>
          <w:lang w:val="en-US"/>
        </w:rPr>
        <w:t xml:space="preserve"> U.S. Department of Agriculture, Economic Research Service, 2000. </w:t>
      </w:r>
      <w:proofErr w:type="spellStart"/>
      <w:r w:rsidRPr="009C30B3">
        <w:rPr>
          <w:lang w:val="en-US"/>
        </w:rPr>
        <w:t>Disponível</w:t>
      </w:r>
      <w:proofErr w:type="spellEnd"/>
      <w:r w:rsidRPr="009C30B3">
        <w:rPr>
          <w:lang w:val="en-US"/>
        </w:rPr>
        <w:t xml:space="preserve"> </w:t>
      </w:r>
      <w:proofErr w:type="spellStart"/>
      <w:r w:rsidRPr="009C30B3">
        <w:rPr>
          <w:lang w:val="en-US"/>
        </w:rPr>
        <w:t>em</w:t>
      </w:r>
      <w:proofErr w:type="spellEnd"/>
      <w:r w:rsidRPr="009C30B3">
        <w:rPr>
          <w:lang w:val="en-US"/>
        </w:rPr>
        <w:t xml:space="preserve">: https://www.ers.usda.gov/webdocs/publications/42699/51436_aib763a_1_.pdf. </w:t>
      </w:r>
      <w:proofErr w:type="spellStart"/>
      <w:r w:rsidRPr="009C30B3">
        <w:rPr>
          <w:lang w:val="en-US"/>
        </w:rPr>
        <w:t>Acesso</w:t>
      </w:r>
      <w:proofErr w:type="spellEnd"/>
      <w:r w:rsidRPr="009C30B3">
        <w:rPr>
          <w:lang w:val="en-US"/>
        </w:rPr>
        <w:t xml:space="preserve"> </w:t>
      </w:r>
      <w:proofErr w:type="spellStart"/>
      <w:r w:rsidRPr="009C30B3">
        <w:rPr>
          <w:lang w:val="en-US"/>
        </w:rPr>
        <w:t>em</w:t>
      </w:r>
      <w:proofErr w:type="spellEnd"/>
      <w:r w:rsidRPr="009C30B3">
        <w:rPr>
          <w:lang w:val="en-US"/>
        </w:rPr>
        <w:t>: 14 abr. 2025.</w:t>
      </w:r>
    </w:p>
    <w:p w14:paraId="2FAD7234" w14:textId="7728B9AE" w:rsidR="009A411C" w:rsidRPr="009C30B3" w:rsidRDefault="009A411C" w:rsidP="00854555">
      <w:pPr>
        <w:rPr>
          <w:lang w:val="en-US"/>
        </w:rPr>
      </w:pPr>
      <w:r>
        <w:t>CHRISTOVAM, F. et al</w:t>
      </w:r>
      <w:r w:rsidRPr="007B4D50">
        <w:rPr>
          <w:b/>
          <w:bCs/>
        </w:rPr>
        <w:t>. Eficiência da operação de pulverização por meio de sistema de telemetria.</w:t>
      </w:r>
      <w:r>
        <w:t xml:space="preserve"> Anais do CONBEA 2019, Cuiabá, 2019. Disponível em: https://www.conbea.org.br/anais/publicacoes/conbea-2019/anais-2019/mma-maquinas-e-mecanizacao-agricola-10/150-eficiencia-da-operacao-de-pulverizacao-por-meio-de-sistema-de-telemetria/file. </w:t>
      </w:r>
      <w:proofErr w:type="spellStart"/>
      <w:r w:rsidRPr="009C30B3">
        <w:rPr>
          <w:lang w:val="en-US"/>
        </w:rPr>
        <w:t>Acesso</w:t>
      </w:r>
      <w:proofErr w:type="spellEnd"/>
      <w:r w:rsidRPr="009C30B3">
        <w:rPr>
          <w:lang w:val="en-US"/>
        </w:rPr>
        <w:t xml:space="preserve"> </w:t>
      </w:r>
      <w:proofErr w:type="spellStart"/>
      <w:r w:rsidRPr="009C30B3">
        <w:rPr>
          <w:lang w:val="en-US"/>
        </w:rPr>
        <w:t>em</w:t>
      </w:r>
      <w:proofErr w:type="spellEnd"/>
      <w:r w:rsidRPr="009C30B3">
        <w:rPr>
          <w:lang w:val="en-US"/>
        </w:rPr>
        <w:t xml:space="preserve">: 29 </w:t>
      </w:r>
      <w:proofErr w:type="spellStart"/>
      <w:r w:rsidRPr="009C30B3">
        <w:rPr>
          <w:lang w:val="en-US"/>
        </w:rPr>
        <w:t>maio</w:t>
      </w:r>
      <w:proofErr w:type="spellEnd"/>
      <w:r w:rsidRPr="009C30B3">
        <w:rPr>
          <w:lang w:val="en-US"/>
        </w:rPr>
        <w:t xml:space="preserve"> 2025.</w:t>
      </w:r>
    </w:p>
    <w:p w14:paraId="0D10E555" w14:textId="1D62ECF2" w:rsidR="009A411C" w:rsidRDefault="009A411C" w:rsidP="00854555">
      <w:r w:rsidRPr="009C30B3">
        <w:rPr>
          <w:lang w:val="en-US"/>
        </w:rPr>
        <w:t xml:space="preserve">CHOUDHARY, Pankaj Kumar et al. </w:t>
      </w:r>
      <w:r w:rsidRPr="009C30B3">
        <w:rPr>
          <w:b/>
          <w:bCs/>
          <w:lang w:val="en-US"/>
        </w:rPr>
        <w:t>An overview of smart agriculture: recent advances, challenges, and future prospects</w:t>
      </w:r>
      <w:r w:rsidRPr="009C30B3">
        <w:rPr>
          <w:lang w:val="en-US"/>
        </w:rPr>
        <w:t xml:space="preserve">. </w:t>
      </w:r>
      <w:proofErr w:type="spellStart"/>
      <w:r>
        <w:t>Smart</w:t>
      </w:r>
      <w:proofErr w:type="spellEnd"/>
      <w:r>
        <w:t xml:space="preserve"> </w:t>
      </w:r>
      <w:proofErr w:type="spellStart"/>
      <w:r>
        <w:t>Agricultural</w:t>
      </w:r>
      <w:proofErr w:type="spellEnd"/>
      <w:r>
        <w:t xml:space="preserve"> Technology, v. 7, 2025. Disponível em: https://doi.org/10.1016/j.atech.2024.100509. Acesso em: 14 abr. 2025.</w:t>
      </w:r>
    </w:p>
    <w:p w14:paraId="50F3AA3B" w14:textId="50925E0F" w:rsidR="009A411C" w:rsidRPr="009C30B3" w:rsidRDefault="009A411C" w:rsidP="00854555">
      <w:pPr>
        <w:rPr>
          <w:lang w:val="en-US"/>
        </w:rPr>
      </w:pPr>
      <w:r>
        <w:t xml:space="preserve">GUIMARÃES, F. </w:t>
      </w:r>
      <w:r w:rsidRPr="007B4D50">
        <w:rPr>
          <w:b/>
          <w:bCs/>
        </w:rPr>
        <w:t>A internet das coisas e o início da quarta revolução industrial.</w:t>
      </w:r>
      <w:r>
        <w:t xml:space="preserve"> Revista Científica Multidisciplinar Núcleo do Conhecimento, v. 2, n. 7, p. 105–124, 2022. DOI: https://doi.org/10.32749/nucleodoconhecimento.com.br/tecnologia/a-internet-das-coisas. </w:t>
      </w:r>
      <w:proofErr w:type="spellStart"/>
      <w:r w:rsidRPr="009C30B3">
        <w:rPr>
          <w:lang w:val="en-US"/>
        </w:rPr>
        <w:t>Acesso</w:t>
      </w:r>
      <w:proofErr w:type="spellEnd"/>
      <w:r w:rsidRPr="009C30B3">
        <w:rPr>
          <w:lang w:val="en-US"/>
        </w:rPr>
        <w:t xml:space="preserve"> </w:t>
      </w:r>
      <w:proofErr w:type="spellStart"/>
      <w:r w:rsidRPr="009C30B3">
        <w:rPr>
          <w:lang w:val="en-US"/>
        </w:rPr>
        <w:t>em</w:t>
      </w:r>
      <w:proofErr w:type="spellEnd"/>
      <w:r w:rsidRPr="009C30B3">
        <w:rPr>
          <w:lang w:val="en-US"/>
        </w:rPr>
        <w:t xml:space="preserve">: 29 </w:t>
      </w:r>
      <w:proofErr w:type="spellStart"/>
      <w:r w:rsidRPr="009C30B3">
        <w:rPr>
          <w:lang w:val="en-US"/>
        </w:rPr>
        <w:t>maio</w:t>
      </w:r>
      <w:proofErr w:type="spellEnd"/>
      <w:r w:rsidRPr="009C30B3">
        <w:rPr>
          <w:lang w:val="en-US"/>
        </w:rPr>
        <w:t xml:space="preserve"> 2025.</w:t>
      </w:r>
    </w:p>
    <w:p w14:paraId="72ACA623" w14:textId="4BA20C4D" w:rsidR="009A411C" w:rsidRDefault="009A411C" w:rsidP="007B4D50">
      <w:r w:rsidRPr="009C30B3">
        <w:rPr>
          <w:lang w:val="en-US"/>
        </w:rPr>
        <w:t xml:space="preserve">JAVAID, Nauman et al. </w:t>
      </w:r>
      <w:r w:rsidRPr="009C30B3">
        <w:rPr>
          <w:b/>
          <w:bCs/>
          <w:lang w:val="en-US"/>
        </w:rPr>
        <w:t>Enhancing smart farming through data-driven decision support systems: a comprehensive review</w:t>
      </w:r>
      <w:r w:rsidRPr="009C30B3">
        <w:rPr>
          <w:lang w:val="en-US"/>
        </w:rPr>
        <w:t xml:space="preserve">. </w:t>
      </w:r>
      <w:proofErr w:type="spellStart"/>
      <w:r w:rsidRPr="00A817C7">
        <w:t>Computers</w:t>
      </w:r>
      <w:proofErr w:type="spellEnd"/>
      <w:r w:rsidRPr="00A817C7">
        <w:t xml:space="preserve"> and </w:t>
      </w:r>
      <w:proofErr w:type="spellStart"/>
      <w:r w:rsidRPr="00A817C7">
        <w:t>Electronics</w:t>
      </w:r>
      <w:proofErr w:type="spellEnd"/>
      <w:r w:rsidRPr="00A817C7">
        <w:t xml:space="preserve"> in </w:t>
      </w:r>
      <w:proofErr w:type="spellStart"/>
      <w:r w:rsidRPr="00A817C7">
        <w:t>Agriculture</w:t>
      </w:r>
      <w:proofErr w:type="spellEnd"/>
      <w:r w:rsidRPr="00A817C7">
        <w:t xml:space="preserve">, v. 198, 2022. </w:t>
      </w:r>
      <w:r>
        <w:t>Disponível em: https://doi.org/10.1016/j.compag.2022.107106. Acesso em: 14 abr. 2025.</w:t>
      </w:r>
    </w:p>
    <w:p w14:paraId="5AA7726A" w14:textId="7BB6C5EA" w:rsidR="00B351DA" w:rsidRDefault="00B351DA" w:rsidP="007B4D50">
      <w:r w:rsidRPr="00B351DA">
        <w:rPr>
          <w:b/>
          <w:bCs/>
        </w:rPr>
        <w:t xml:space="preserve">MEDEIROS, Terezinha Sousa de; ALVES, </w:t>
      </w:r>
      <w:proofErr w:type="spellStart"/>
      <w:r w:rsidRPr="00B351DA">
        <w:rPr>
          <w:b/>
          <w:bCs/>
        </w:rPr>
        <w:t>Tavvs</w:t>
      </w:r>
      <w:proofErr w:type="spellEnd"/>
      <w:r w:rsidRPr="00B351DA">
        <w:rPr>
          <w:b/>
          <w:bCs/>
        </w:rPr>
        <w:t xml:space="preserve"> Micael.</w:t>
      </w:r>
      <w:r w:rsidRPr="00B351DA">
        <w:t xml:space="preserve"> </w:t>
      </w:r>
      <w:r w:rsidRPr="00B351DA">
        <w:rPr>
          <w:i/>
          <w:iCs/>
        </w:rPr>
        <w:t>Telemetria na pulverização e colheita de soja uniformiza operação do maquinário e reduz consumo de combustível.</w:t>
      </w:r>
      <w:r w:rsidRPr="00B351DA">
        <w:t xml:space="preserve"> 2024. Dissertação (Mestrado em Engenharia Agrícola) — Instituto Federal Goiano, Campus Rio Verde, Rio Verde, 2024.</w:t>
      </w:r>
    </w:p>
    <w:p w14:paraId="7C2752E5" w14:textId="1A2F56E5" w:rsidR="009A411C" w:rsidRDefault="009A411C" w:rsidP="00854555">
      <w:r w:rsidRPr="009C30B3">
        <w:rPr>
          <w:lang w:val="en-US"/>
        </w:rPr>
        <w:t xml:space="preserve">MOHAMED, Amr et al. </w:t>
      </w:r>
      <w:r w:rsidRPr="009C30B3">
        <w:rPr>
          <w:b/>
          <w:bCs/>
          <w:lang w:val="en-US"/>
        </w:rPr>
        <w:t>Smart farming for improving agricultural management: a review.</w:t>
      </w:r>
      <w:r w:rsidRPr="009C30B3">
        <w:rPr>
          <w:lang w:val="en-US"/>
        </w:rPr>
        <w:t xml:space="preserve"> </w:t>
      </w:r>
      <w:r>
        <w:t xml:space="preserve">Alexandria </w:t>
      </w:r>
      <w:proofErr w:type="spellStart"/>
      <w:r>
        <w:t>Engineering</w:t>
      </w:r>
      <w:proofErr w:type="spellEnd"/>
      <w:r>
        <w:t xml:space="preserve"> </w:t>
      </w:r>
      <w:proofErr w:type="spellStart"/>
      <w:r>
        <w:t>Journal</w:t>
      </w:r>
      <w:proofErr w:type="spellEnd"/>
      <w:r>
        <w:t>, v. 60, n. 6, p. 5575–5589, 2021. Disponível em: https://doi.org/10.1016/j.aej.2021.04.048. Acesso em: 14 abr. 2025.</w:t>
      </w:r>
    </w:p>
    <w:p w14:paraId="32DE164D" w14:textId="252542D2" w:rsidR="009A411C" w:rsidRDefault="009A411C" w:rsidP="00854555">
      <w:r w:rsidRPr="009C30B3">
        <w:rPr>
          <w:lang w:val="en-US"/>
        </w:rPr>
        <w:lastRenderedPageBreak/>
        <w:t xml:space="preserve">MORCHID, Mohamed et al. </w:t>
      </w:r>
      <w:r w:rsidRPr="009C30B3">
        <w:rPr>
          <w:b/>
          <w:bCs/>
          <w:lang w:val="en-US"/>
        </w:rPr>
        <w:t>IoT-based smart irrigation management system for precision agriculture.</w:t>
      </w:r>
      <w:r w:rsidRPr="009C30B3">
        <w:rPr>
          <w:lang w:val="en-US"/>
        </w:rPr>
        <w:t xml:space="preserve"> </w:t>
      </w:r>
      <w:proofErr w:type="spellStart"/>
      <w:r w:rsidRPr="00A817C7">
        <w:t>Smart</w:t>
      </w:r>
      <w:proofErr w:type="spellEnd"/>
      <w:r w:rsidRPr="00A817C7">
        <w:t xml:space="preserve"> </w:t>
      </w:r>
      <w:proofErr w:type="spellStart"/>
      <w:r w:rsidRPr="00A817C7">
        <w:t>Agricultural</w:t>
      </w:r>
      <w:proofErr w:type="spellEnd"/>
      <w:r w:rsidRPr="00A817C7">
        <w:t xml:space="preserve"> Technology, v. 10, 2024. </w:t>
      </w:r>
      <w:r>
        <w:t>Disponível em: https://doi.org/10.1016/j.atech.2024.100559. Acesso em: 14 abr. 2025.</w:t>
      </w:r>
    </w:p>
    <w:p w14:paraId="6323510D" w14:textId="21812B89" w:rsidR="009A411C" w:rsidRPr="009C30B3" w:rsidRDefault="009A411C" w:rsidP="00854555">
      <w:pPr>
        <w:rPr>
          <w:lang w:val="en-US"/>
        </w:rPr>
      </w:pPr>
      <w:r w:rsidRPr="009C30B3">
        <w:rPr>
          <w:lang w:val="en-US"/>
        </w:rPr>
        <w:t xml:space="preserve">MORCHID, Mohamed et al. </w:t>
      </w:r>
      <w:r w:rsidRPr="009C30B3">
        <w:rPr>
          <w:b/>
          <w:bCs/>
          <w:lang w:val="en-US"/>
        </w:rPr>
        <w:t>Revisiting IoT definitions: A framework towards comprehensive use.</w:t>
      </w:r>
      <w:r w:rsidRPr="009C30B3">
        <w:rPr>
          <w:lang w:val="en-US"/>
        </w:rPr>
        <w:t xml:space="preserve"> Technological Forecasting and Social Change, v. 180, 2022. </w:t>
      </w:r>
      <w:proofErr w:type="spellStart"/>
      <w:r w:rsidRPr="009C30B3">
        <w:rPr>
          <w:lang w:val="en-US"/>
        </w:rPr>
        <w:t>Disponível</w:t>
      </w:r>
      <w:proofErr w:type="spellEnd"/>
      <w:r w:rsidRPr="009C30B3">
        <w:rPr>
          <w:lang w:val="en-US"/>
        </w:rPr>
        <w:t xml:space="preserve"> </w:t>
      </w:r>
      <w:proofErr w:type="spellStart"/>
      <w:r w:rsidRPr="009C30B3">
        <w:rPr>
          <w:lang w:val="en-US"/>
        </w:rPr>
        <w:t>em</w:t>
      </w:r>
      <w:proofErr w:type="spellEnd"/>
      <w:r w:rsidRPr="009C30B3">
        <w:rPr>
          <w:lang w:val="en-US"/>
        </w:rPr>
        <w:t xml:space="preserve">: https://doi.org/10.1016/j.techfore.2022.121671. </w:t>
      </w:r>
      <w:proofErr w:type="spellStart"/>
      <w:r w:rsidRPr="009C30B3">
        <w:rPr>
          <w:lang w:val="en-US"/>
        </w:rPr>
        <w:t>Acesso</w:t>
      </w:r>
      <w:proofErr w:type="spellEnd"/>
      <w:r w:rsidRPr="009C30B3">
        <w:rPr>
          <w:lang w:val="en-US"/>
        </w:rPr>
        <w:t xml:space="preserve"> </w:t>
      </w:r>
      <w:proofErr w:type="spellStart"/>
      <w:r w:rsidRPr="009C30B3">
        <w:rPr>
          <w:lang w:val="en-US"/>
        </w:rPr>
        <w:t>em</w:t>
      </w:r>
      <w:proofErr w:type="spellEnd"/>
      <w:r w:rsidRPr="009C30B3">
        <w:rPr>
          <w:lang w:val="en-US"/>
        </w:rPr>
        <w:t xml:space="preserve">: 29 </w:t>
      </w:r>
      <w:proofErr w:type="spellStart"/>
      <w:r w:rsidRPr="009C30B3">
        <w:rPr>
          <w:lang w:val="en-US"/>
        </w:rPr>
        <w:t>maio</w:t>
      </w:r>
      <w:proofErr w:type="spellEnd"/>
      <w:r w:rsidRPr="009C30B3">
        <w:rPr>
          <w:lang w:val="en-US"/>
        </w:rPr>
        <w:t xml:space="preserve"> 2025.</w:t>
      </w:r>
    </w:p>
    <w:p w14:paraId="7C65E30E" w14:textId="736FF7EA" w:rsidR="009A411C" w:rsidRDefault="009A411C" w:rsidP="00854555">
      <w:r w:rsidRPr="009C30B3">
        <w:rPr>
          <w:lang w:val="en-US"/>
        </w:rPr>
        <w:t xml:space="preserve">PIVOTO, Débora et al. </w:t>
      </w:r>
      <w:r w:rsidRPr="009C30B3">
        <w:rPr>
          <w:b/>
          <w:bCs/>
          <w:lang w:val="en-US"/>
        </w:rPr>
        <w:t>Scientific development of smart farming technologies and their application in Brazil.</w:t>
      </w:r>
      <w:r w:rsidRPr="009C30B3">
        <w:rPr>
          <w:lang w:val="en-US"/>
        </w:rPr>
        <w:t xml:space="preserve"> </w:t>
      </w:r>
      <w:proofErr w:type="spellStart"/>
      <w:r w:rsidRPr="00A817C7">
        <w:t>Information</w:t>
      </w:r>
      <w:proofErr w:type="spellEnd"/>
      <w:r w:rsidRPr="00A817C7">
        <w:t xml:space="preserve"> </w:t>
      </w:r>
      <w:proofErr w:type="spellStart"/>
      <w:r w:rsidRPr="00A817C7">
        <w:t>Processing</w:t>
      </w:r>
      <w:proofErr w:type="spellEnd"/>
      <w:r w:rsidRPr="00A817C7">
        <w:t xml:space="preserve"> in </w:t>
      </w:r>
      <w:proofErr w:type="spellStart"/>
      <w:r w:rsidRPr="00A817C7">
        <w:t>Agriculture</w:t>
      </w:r>
      <w:proofErr w:type="spellEnd"/>
      <w:r w:rsidRPr="00A817C7">
        <w:t xml:space="preserve">, v. 5, n. 1, p. 21–32, 2018. </w:t>
      </w:r>
      <w:r>
        <w:t>Disponível em: https://doi.org/10.1016/j.inpa.2017.12.002. Acesso em: 14 abr. 2025.</w:t>
      </w:r>
    </w:p>
    <w:p w14:paraId="6F89D112" w14:textId="2986C159" w:rsidR="009A411C" w:rsidRPr="009C30B3" w:rsidRDefault="009A411C" w:rsidP="00854555">
      <w:pPr>
        <w:rPr>
          <w:lang w:val="en-US"/>
        </w:rPr>
      </w:pPr>
      <w:r>
        <w:t xml:space="preserve">RIBEIRO, E. et al. </w:t>
      </w:r>
      <w:r w:rsidRPr="007B4D50">
        <w:rPr>
          <w:b/>
          <w:bCs/>
        </w:rPr>
        <w:t>Telemetria como ferramenta IoT na gestão da segurança de frotas veiculares.</w:t>
      </w:r>
      <w:r>
        <w:t xml:space="preserve"> Revista Editora Impacto, v. 2, n. 4, p. 2–18, 2024. Disponível em: https://periodicos.newsciencepubl.com/editoraimpacto/article/view/1363/1924. </w:t>
      </w:r>
      <w:proofErr w:type="spellStart"/>
      <w:r w:rsidRPr="009C30B3">
        <w:rPr>
          <w:lang w:val="en-US"/>
        </w:rPr>
        <w:t>Acesso</w:t>
      </w:r>
      <w:proofErr w:type="spellEnd"/>
      <w:r w:rsidRPr="009C30B3">
        <w:rPr>
          <w:lang w:val="en-US"/>
        </w:rPr>
        <w:t xml:space="preserve"> </w:t>
      </w:r>
      <w:proofErr w:type="spellStart"/>
      <w:r w:rsidRPr="009C30B3">
        <w:rPr>
          <w:lang w:val="en-US"/>
        </w:rPr>
        <w:t>em</w:t>
      </w:r>
      <w:proofErr w:type="spellEnd"/>
      <w:r w:rsidRPr="009C30B3">
        <w:rPr>
          <w:lang w:val="en-US"/>
        </w:rPr>
        <w:t xml:space="preserve">: 29 </w:t>
      </w:r>
      <w:proofErr w:type="spellStart"/>
      <w:r w:rsidRPr="009C30B3">
        <w:rPr>
          <w:lang w:val="en-US"/>
        </w:rPr>
        <w:t>maio</w:t>
      </w:r>
      <w:proofErr w:type="spellEnd"/>
      <w:r w:rsidRPr="009C30B3">
        <w:rPr>
          <w:lang w:val="en-US"/>
        </w:rPr>
        <w:t xml:space="preserve"> 2025.</w:t>
      </w:r>
    </w:p>
    <w:p w14:paraId="05E20CBD" w14:textId="31B43831" w:rsidR="009A411C" w:rsidRDefault="009A411C" w:rsidP="00854555">
      <w:r w:rsidRPr="009C30B3">
        <w:rPr>
          <w:lang w:val="en-US"/>
        </w:rPr>
        <w:t xml:space="preserve">RUCKER, D. W. </w:t>
      </w:r>
      <w:r w:rsidRPr="009C30B3">
        <w:rPr>
          <w:b/>
          <w:bCs/>
          <w:lang w:val="en-US"/>
        </w:rPr>
        <w:t>The Early U.S. History of Real-Time Telemetry Processing and Display.</w:t>
      </w:r>
      <w:r w:rsidRPr="009C30B3">
        <w:rPr>
          <w:lang w:val="en-US"/>
        </w:rPr>
        <w:t xml:space="preserve"> </w:t>
      </w:r>
      <w:r>
        <w:t xml:space="preserve">IEEE Aerospace and </w:t>
      </w:r>
      <w:proofErr w:type="spellStart"/>
      <w:r>
        <w:t>Electronic</w:t>
      </w:r>
      <w:proofErr w:type="spellEnd"/>
      <w:r>
        <w:t xml:space="preserve"> Systems Magazine, v. 36, n. 4, p. 6–22, 2021. Disponível em: https://ieeexplore.ieee.org/document/9670464. Acesso em: 29 maio 2025.</w:t>
      </w:r>
    </w:p>
    <w:p w14:paraId="06FDB5D4" w14:textId="69DC86DD" w:rsidR="009A411C" w:rsidRDefault="009A411C" w:rsidP="00854555">
      <w:r>
        <w:t xml:space="preserve">SANTOS, M. L. dos. </w:t>
      </w:r>
      <w:r w:rsidRPr="007B4D50">
        <w:rPr>
          <w:b/>
          <w:bCs/>
        </w:rPr>
        <w:t>Um panorama da História da Inteligência Artificial e suas aplicações na pesquisa histórica.</w:t>
      </w:r>
      <w:r>
        <w:t xml:space="preserve"> Revista Brasileira de História, v. 41, 2025. DOI: https://doi.org/10.1590/0104-87752025v41e25035. Acesso em: 14 abr. 2025.</w:t>
      </w:r>
    </w:p>
    <w:p w14:paraId="6A644E85" w14:textId="4C2ECF09" w:rsidR="009A411C" w:rsidRPr="009C30B3" w:rsidRDefault="009A411C" w:rsidP="00854555">
      <w:pPr>
        <w:rPr>
          <w:lang w:val="en-US"/>
        </w:rPr>
      </w:pPr>
      <w:r>
        <w:t xml:space="preserve">SOUZA, R. R. de. </w:t>
      </w:r>
      <w:r w:rsidRPr="007B4D50">
        <w:rPr>
          <w:b/>
          <w:bCs/>
        </w:rPr>
        <w:t>Ciência da informação e ciência de dados: convergências interdisciplinares.</w:t>
      </w:r>
      <w:r>
        <w:t xml:space="preserve"> Encontros Bibli, Florianópolis, v. 27, n. 1, p. 90–97, 2022. Disponível em: https://www.scielo.br/j/eb/a/rLCJY3rCQsTHC9cnmtMGsmb/?lang=pt&amp;format=pdf. </w:t>
      </w:r>
      <w:proofErr w:type="spellStart"/>
      <w:r w:rsidRPr="009C30B3">
        <w:rPr>
          <w:lang w:val="en-US"/>
        </w:rPr>
        <w:t>Acesso</w:t>
      </w:r>
      <w:proofErr w:type="spellEnd"/>
      <w:r w:rsidRPr="009C30B3">
        <w:rPr>
          <w:lang w:val="en-US"/>
        </w:rPr>
        <w:t xml:space="preserve"> </w:t>
      </w:r>
      <w:proofErr w:type="spellStart"/>
      <w:r w:rsidRPr="009C30B3">
        <w:rPr>
          <w:lang w:val="en-US"/>
        </w:rPr>
        <w:t>em</w:t>
      </w:r>
      <w:proofErr w:type="spellEnd"/>
      <w:r w:rsidRPr="009C30B3">
        <w:rPr>
          <w:lang w:val="en-US"/>
        </w:rPr>
        <w:t xml:space="preserve">: 29 </w:t>
      </w:r>
      <w:proofErr w:type="spellStart"/>
      <w:r w:rsidRPr="009C30B3">
        <w:rPr>
          <w:lang w:val="en-US"/>
        </w:rPr>
        <w:t>maio</w:t>
      </w:r>
      <w:proofErr w:type="spellEnd"/>
      <w:r w:rsidRPr="009C30B3">
        <w:rPr>
          <w:lang w:val="en-US"/>
        </w:rPr>
        <w:t xml:space="preserve"> 2025.</w:t>
      </w:r>
    </w:p>
    <w:p w14:paraId="21F91189" w14:textId="3AC964B0" w:rsidR="009A411C" w:rsidRDefault="009A411C" w:rsidP="00854555">
      <w:r w:rsidRPr="009C30B3">
        <w:rPr>
          <w:lang w:val="en-US"/>
        </w:rPr>
        <w:t xml:space="preserve">SPIERTZ, Huub J. </w:t>
      </w:r>
      <w:r w:rsidRPr="009C30B3">
        <w:rPr>
          <w:b/>
          <w:bCs/>
          <w:lang w:val="en-US"/>
        </w:rPr>
        <w:t>Agricultural sciences in transition from 1800 to 2020.</w:t>
      </w:r>
      <w:r w:rsidRPr="009C30B3">
        <w:rPr>
          <w:lang w:val="en-US"/>
        </w:rPr>
        <w:t xml:space="preserve"> NJAS - Wageningen Journal of Life Sciences, v. 68, p. 3–4, 2014. </w:t>
      </w:r>
      <w:proofErr w:type="spellStart"/>
      <w:r w:rsidRPr="009C30B3">
        <w:rPr>
          <w:lang w:val="en-US"/>
        </w:rPr>
        <w:t>Disponível</w:t>
      </w:r>
      <w:proofErr w:type="spellEnd"/>
      <w:r w:rsidRPr="009C30B3">
        <w:rPr>
          <w:lang w:val="en-US"/>
        </w:rPr>
        <w:t xml:space="preserve"> </w:t>
      </w:r>
      <w:proofErr w:type="spellStart"/>
      <w:r w:rsidRPr="009C30B3">
        <w:rPr>
          <w:lang w:val="en-US"/>
        </w:rPr>
        <w:t>em</w:t>
      </w:r>
      <w:proofErr w:type="spellEnd"/>
      <w:r w:rsidRPr="009C30B3">
        <w:rPr>
          <w:lang w:val="en-US"/>
        </w:rPr>
        <w:t xml:space="preserve">: https://doi.org/10.1016/j.njas.2013.12.001. </w:t>
      </w:r>
      <w:r>
        <w:t>Acesso em: 14 abr. 2025.</w:t>
      </w:r>
    </w:p>
    <w:p w14:paraId="7E6C7648" w14:textId="6B226638" w:rsidR="00DD6F1A" w:rsidRDefault="009A411C" w:rsidP="009A411C">
      <w:r>
        <w:t xml:space="preserve">VIAN, Carlos Eduardo F. et al. </w:t>
      </w:r>
      <w:r w:rsidRPr="007B4D50">
        <w:rPr>
          <w:b/>
          <w:bCs/>
        </w:rPr>
        <w:t>Origens, evolução e tendências da indústria de máquinas agrícolas.</w:t>
      </w:r>
      <w:r>
        <w:t xml:space="preserve"> Revista de Economia e Sociologia Rural, v. 51, n. 4, p. 719–744, 2013. Disponível em: https://doi.org/10.1590/S0103-20032013000400005. Acesso em: 14 abr. 2025.</w:t>
      </w:r>
    </w:p>
    <w:bookmarkEnd w:id="8"/>
    <w:bookmarkEnd w:id="9"/>
    <w:bookmarkEnd w:id="10"/>
    <w:bookmarkEnd w:id="22"/>
    <w:bookmarkEnd w:id="23"/>
    <w:p w14:paraId="58ACD00E" w14:textId="18A7BAE1" w:rsidR="0045235A" w:rsidRDefault="0045235A" w:rsidP="00931C10">
      <w:pPr>
        <w:ind w:firstLine="0"/>
      </w:pPr>
    </w:p>
    <w:p w14:paraId="48A5AF79" w14:textId="17499BC3" w:rsidR="00F07C58" w:rsidRDefault="00F07C58" w:rsidP="00F07C58">
      <w:pPr>
        <w:pStyle w:val="Ttulo"/>
        <w:rPr>
          <w:lang w:val="en-US"/>
        </w:rPr>
      </w:pPr>
      <w:bookmarkStart w:id="178" w:name="_Toc444865724"/>
      <w:r w:rsidRPr="00F07C58">
        <w:rPr>
          <w:lang w:val="en-US"/>
        </w:rPr>
        <w:lastRenderedPageBreak/>
        <w:t>ANEXOS</w:t>
      </w:r>
      <w:bookmarkEnd w:id="178"/>
      <w:r w:rsidRPr="00F07C58">
        <w:rPr>
          <w:lang w:val="en-US"/>
        </w:rPr>
        <w:t xml:space="preserve"> </w:t>
      </w:r>
    </w:p>
    <w:p w14:paraId="78CBD621" w14:textId="1A1D078A" w:rsidR="00F07C58" w:rsidRDefault="00F07C58" w:rsidP="00F07C58">
      <w:pPr>
        <w:ind w:firstLine="0"/>
        <w:rPr>
          <w:lang w:eastAsia="hi-IN" w:bidi="hi-IN"/>
        </w:rPr>
      </w:pPr>
      <w:r w:rsidRPr="00F07C58">
        <w:rPr>
          <w:lang w:eastAsia="hi-IN" w:bidi="hi-IN"/>
        </w:rPr>
        <w:t xml:space="preserve">Código Fonte implementado </w:t>
      </w:r>
      <w:r w:rsidR="006B7EBE">
        <w:rPr>
          <w:lang w:eastAsia="hi-IN" w:bidi="hi-IN"/>
        </w:rPr>
        <w:t xml:space="preserve">e </w:t>
      </w:r>
      <w:proofErr w:type="spellStart"/>
      <w:r w:rsidR="006B7EBE">
        <w:rPr>
          <w:lang w:eastAsia="hi-IN" w:bidi="hi-IN"/>
        </w:rPr>
        <w:t>dataset</w:t>
      </w:r>
      <w:proofErr w:type="spellEnd"/>
      <w:r w:rsidR="006B7EBE">
        <w:rPr>
          <w:lang w:eastAsia="hi-IN" w:bidi="hi-IN"/>
        </w:rPr>
        <w:t xml:space="preserve"> utilizado: </w:t>
      </w:r>
      <w:hyperlink r:id="rId19" w:history="1">
        <w:r w:rsidR="006B7EBE" w:rsidRPr="001D0BC6">
          <w:rPr>
            <w:rStyle w:val="Hyperlink"/>
            <w:lang w:eastAsia="hi-IN" w:bidi="hi-IN"/>
          </w:rPr>
          <w:t>https://github.com/rafaelguibson/ueg_tcc</w:t>
        </w:r>
      </w:hyperlink>
    </w:p>
    <w:p w14:paraId="693B7D8D" w14:textId="77777777" w:rsidR="006B7EBE" w:rsidRPr="00F07C58" w:rsidRDefault="006B7EBE" w:rsidP="00F07C58">
      <w:pPr>
        <w:ind w:firstLine="0"/>
        <w:rPr>
          <w:lang w:eastAsia="hi-IN" w:bidi="hi-IN"/>
        </w:rPr>
      </w:pPr>
    </w:p>
    <w:sectPr w:rsidR="006B7EBE" w:rsidRPr="00F07C58" w:rsidSect="006E6EE8">
      <w:headerReference w:type="default" r:id="rId20"/>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9D09A" w14:textId="77777777" w:rsidR="00D1230C" w:rsidRDefault="00D1230C" w:rsidP="00C61806">
      <w:r>
        <w:separator/>
      </w:r>
    </w:p>
    <w:p w14:paraId="4EC455EC" w14:textId="77777777" w:rsidR="00D1230C" w:rsidRDefault="00D1230C" w:rsidP="00C61806"/>
  </w:endnote>
  <w:endnote w:type="continuationSeparator" w:id="0">
    <w:p w14:paraId="5A9BA6DB" w14:textId="77777777" w:rsidR="00D1230C" w:rsidRDefault="00D1230C" w:rsidP="00C61806">
      <w:r>
        <w:continuationSeparator/>
      </w:r>
    </w:p>
    <w:p w14:paraId="205D0CA8" w14:textId="77777777" w:rsidR="00D1230C" w:rsidRDefault="00D1230C" w:rsidP="00C6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DejaVu Sans">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C44EA" w14:textId="77777777" w:rsidR="00D1230C" w:rsidRDefault="00D1230C" w:rsidP="00C61806">
      <w:r>
        <w:separator/>
      </w:r>
    </w:p>
    <w:p w14:paraId="78FC90D5" w14:textId="77777777" w:rsidR="00D1230C" w:rsidRDefault="00D1230C" w:rsidP="00C61806"/>
  </w:footnote>
  <w:footnote w:type="continuationSeparator" w:id="0">
    <w:p w14:paraId="08EB20C7" w14:textId="77777777" w:rsidR="00D1230C" w:rsidRDefault="00D1230C" w:rsidP="00C61806">
      <w:r>
        <w:continuationSeparator/>
      </w:r>
    </w:p>
    <w:p w14:paraId="3F5527CB" w14:textId="77777777" w:rsidR="00D1230C" w:rsidRDefault="00D1230C" w:rsidP="00C6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D85F5" w14:textId="4B44CA72" w:rsidR="004604FB" w:rsidRDefault="004604FB">
    <w:pPr>
      <w:pStyle w:val="Cabealho"/>
      <w:jc w:val="right"/>
    </w:pPr>
  </w:p>
  <w:p w14:paraId="44D3A325" w14:textId="43A7F598" w:rsidR="00EA3AC8" w:rsidRDefault="00EA3AC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3546468"/>
      <w:docPartObj>
        <w:docPartGallery w:val="Page Numbers (Top of Page)"/>
        <w:docPartUnique/>
      </w:docPartObj>
    </w:sdtPr>
    <w:sdtContent>
      <w:p w14:paraId="481F8895" w14:textId="77777777" w:rsidR="00E77C29" w:rsidRDefault="00E77C29">
        <w:pPr>
          <w:pStyle w:val="Cabealho"/>
          <w:jc w:val="right"/>
        </w:pPr>
        <w:r>
          <w:fldChar w:fldCharType="begin"/>
        </w:r>
        <w:r>
          <w:instrText>PAGE   \* MERGEFORMAT</w:instrText>
        </w:r>
        <w:r>
          <w:fldChar w:fldCharType="separate"/>
        </w:r>
        <w:r>
          <w:t>2</w:t>
        </w:r>
        <w:r>
          <w:fldChar w:fldCharType="end"/>
        </w:r>
      </w:p>
    </w:sdtContent>
  </w:sdt>
  <w:p w14:paraId="7CC7A028" w14:textId="77777777" w:rsidR="00E77C29" w:rsidRDefault="00E77C29">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A0FE8" w14:textId="77777777" w:rsidR="00EA3AC8" w:rsidRDefault="00EA3AC8">
    <w:pPr>
      <w:pStyle w:val="Cabealho"/>
      <w:jc w:val="right"/>
    </w:pPr>
    <w:r>
      <w:fldChar w:fldCharType="begin"/>
    </w:r>
    <w:r w:rsidRPr="00B72896">
      <w:instrText>PAGE   \* MERGEFORMAT</w:instrText>
    </w:r>
    <w:r>
      <w:fldChar w:fldCharType="separate"/>
    </w:r>
    <w:r w:rsidR="00FE7A06">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17D425C"/>
    <w:multiLevelType w:val="multilevel"/>
    <w:tmpl w:val="F31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5" w15:restartNumberingAfterBreak="0">
    <w:nsid w:val="0D911A4D"/>
    <w:multiLevelType w:val="multilevel"/>
    <w:tmpl w:val="4C3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F72C2"/>
    <w:multiLevelType w:val="multilevel"/>
    <w:tmpl w:val="B21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8"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1B1A59FB"/>
    <w:multiLevelType w:val="multilevel"/>
    <w:tmpl w:val="9B0A4D3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2"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15:restartNumberingAfterBreak="0">
    <w:nsid w:val="2075544F"/>
    <w:multiLevelType w:val="hybridMultilevel"/>
    <w:tmpl w:val="377CF4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5" w15:restartNumberingAfterBreak="0">
    <w:nsid w:val="28BD08F6"/>
    <w:multiLevelType w:val="multilevel"/>
    <w:tmpl w:val="0C9AEF30"/>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6"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F958B6"/>
    <w:multiLevelType w:val="multilevel"/>
    <w:tmpl w:val="F15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20" w15:restartNumberingAfterBreak="0">
    <w:nsid w:val="3C582EB1"/>
    <w:multiLevelType w:val="hybridMultilevel"/>
    <w:tmpl w:val="E7D6964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1"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CD45338"/>
    <w:multiLevelType w:val="multilevel"/>
    <w:tmpl w:val="A07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34996"/>
    <w:multiLevelType w:val="multilevel"/>
    <w:tmpl w:val="65B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5"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4A4E6552"/>
    <w:multiLevelType w:val="multilevel"/>
    <w:tmpl w:val="B21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30504"/>
    <w:multiLevelType w:val="multilevel"/>
    <w:tmpl w:val="1DAA6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9"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0"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1" w15:restartNumberingAfterBreak="0">
    <w:nsid w:val="54894779"/>
    <w:multiLevelType w:val="multilevel"/>
    <w:tmpl w:val="67CEA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941F6"/>
    <w:multiLevelType w:val="multilevel"/>
    <w:tmpl w:val="B214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774C4"/>
    <w:multiLevelType w:val="multilevel"/>
    <w:tmpl w:val="2738E04E"/>
    <w:lvl w:ilvl="0">
      <w:start w:val="1"/>
      <w:numFmt w:val="decimal"/>
      <w:lvlText w:val="%1."/>
      <w:lvlJc w:val="left"/>
      <w:pPr>
        <w:ind w:left="720" w:hanging="360"/>
      </w:pPr>
      <w:rPr>
        <w:rFonts w:hint="default"/>
      </w:rPr>
    </w:lvl>
    <w:lvl w:ilvl="1">
      <w:start w:val="2"/>
      <w:numFmt w:val="decimal"/>
      <w:isLgl/>
      <w:lvlText w:val="%1.%2"/>
      <w:lvlJc w:val="left"/>
      <w:pPr>
        <w:ind w:left="1571" w:hanging="360"/>
      </w:pPr>
      <w:rPr>
        <w:rFonts w:hint="default"/>
      </w:rPr>
    </w:lvl>
    <w:lvl w:ilvl="2">
      <w:start w:val="1"/>
      <w:numFmt w:val="decimal"/>
      <w:isLgl/>
      <w:lvlText w:val="%1.%2.%3"/>
      <w:lvlJc w:val="left"/>
      <w:pPr>
        <w:ind w:left="2782" w:hanging="720"/>
      </w:pPr>
      <w:rPr>
        <w:rFonts w:hint="default"/>
      </w:rPr>
    </w:lvl>
    <w:lvl w:ilvl="3">
      <w:start w:val="1"/>
      <w:numFmt w:val="decimal"/>
      <w:isLgl/>
      <w:lvlText w:val="%1.%2.%3.%4"/>
      <w:lvlJc w:val="left"/>
      <w:pPr>
        <w:ind w:left="3633" w:hanging="720"/>
      </w:pPr>
      <w:rPr>
        <w:rFonts w:hint="default"/>
      </w:rPr>
    </w:lvl>
    <w:lvl w:ilvl="4">
      <w:start w:val="1"/>
      <w:numFmt w:val="decimal"/>
      <w:isLgl/>
      <w:lvlText w:val="%1.%2.%3.%4.%5"/>
      <w:lvlJc w:val="left"/>
      <w:pPr>
        <w:ind w:left="4844" w:hanging="1080"/>
      </w:pPr>
      <w:rPr>
        <w:rFonts w:hint="default"/>
      </w:rPr>
    </w:lvl>
    <w:lvl w:ilvl="5">
      <w:start w:val="1"/>
      <w:numFmt w:val="decimal"/>
      <w:isLgl/>
      <w:lvlText w:val="%1.%2.%3.%4.%5.%6"/>
      <w:lvlJc w:val="left"/>
      <w:pPr>
        <w:ind w:left="5695" w:hanging="1080"/>
      </w:pPr>
      <w:rPr>
        <w:rFonts w:hint="default"/>
      </w:rPr>
    </w:lvl>
    <w:lvl w:ilvl="6">
      <w:start w:val="1"/>
      <w:numFmt w:val="decimal"/>
      <w:isLgl/>
      <w:lvlText w:val="%1.%2.%3.%4.%5.%6.%7"/>
      <w:lvlJc w:val="left"/>
      <w:pPr>
        <w:ind w:left="6906"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68" w:hanging="1800"/>
      </w:pPr>
      <w:rPr>
        <w:rFonts w:hint="default"/>
      </w:rPr>
    </w:lvl>
  </w:abstractNum>
  <w:abstractNum w:abstractNumId="34" w15:restartNumberingAfterBreak="0">
    <w:nsid w:val="56F66D78"/>
    <w:multiLevelType w:val="multilevel"/>
    <w:tmpl w:val="DCB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36"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7"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1"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43"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5"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46"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47"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16cid:durableId="403379069">
    <w:abstractNumId w:val="0"/>
  </w:num>
  <w:num w:numId="2" w16cid:durableId="1035303861">
    <w:abstractNumId w:val="1"/>
  </w:num>
  <w:num w:numId="3" w16cid:durableId="421142642">
    <w:abstractNumId w:val="14"/>
  </w:num>
  <w:num w:numId="4" w16cid:durableId="355742525">
    <w:abstractNumId w:val="44"/>
  </w:num>
  <w:num w:numId="5" w16cid:durableId="1722170471">
    <w:abstractNumId w:val="41"/>
  </w:num>
  <w:num w:numId="6" w16cid:durableId="1025668192">
    <w:abstractNumId w:val="8"/>
  </w:num>
  <w:num w:numId="7" w16cid:durableId="239019595">
    <w:abstractNumId w:val="24"/>
  </w:num>
  <w:num w:numId="8" w16cid:durableId="2044667260">
    <w:abstractNumId w:val="4"/>
  </w:num>
  <w:num w:numId="9" w16cid:durableId="1468623379">
    <w:abstractNumId w:val="19"/>
  </w:num>
  <w:num w:numId="10" w16cid:durableId="864514611">
    <w:abstractNumId w:val="47"/>
  </w:num>
  <w:num w:numId="11" w16cid:durableId="2056271771">
    <w:abstractNumId w:val="7"/>
  </w:num>
  <w:num w:numId="12" w16cid:durableId="2113937408">
    <w:abstractNumId w:val="38"/>
  </w:num>
  <w:num w:numId="13" w16cid:durableId="400828923">
    <w:abstractNumId w:val="21"/>
  </w:num>
  <w:num w:numId="14" w16cid:durableId="74908357">
    <w:abstractNumId w:val="39"/>
  </w:num>
  <w:num w:numId="15" w16cid:durableId="1919901753">
    <w:abstractNumId w:val="43"/>
  </w:num>
  <w:num w:numId="16" w16cid:durableId="441415261">
    <w:abstractNumId w:val="16"/>
  </w:num>
  <w:num w:numId="17" w16cid:durableId="710763513">
    <w:abstractNumId w:val="18"/>
  </w:num>
  <w:num w:numId="18" w16cid:durableId="2000109377">
    <w:abstractNumId w:val="25"/>
  </w:num>
  <w:num w:numId="19" w16cid:durableId="1247151475">
    <w:abstractNumId w:val="36"/>
  </w:num>
  <w:num w:numId="20" w16cid:durableId="1406564644">
    <w:abstractNumId w:val="11"/>
  </w:num>
  <w:num w:numId="21" w16cid:durableId="325206255">
    <w:abstractNumId w:val="3"/>
  </w:num>
  <w:num w:numId="22" w16cid:durableId="979386196">
    <w:abstractNumId w:val="9"/>
  </w:num>
  <w:num w:numId="23" w16cid:durableId="1103889283">
    <w:abstractNumId w:val="35"/>
  </w:num>
  <w:num w:numId="24" w16cid:durableId="1422484770">
    <w:abstractNumId w:val="42"/>
  </w:num>
  <w:num w:numId="25" w16cid:durableId="449052929">
    <w:abstractNumId w:val="46"/>
  </w:num>
  <w:num w:numId="26" w16cid:durableId="977996702">
    <w:abstractNumId w:val="4"/>
  </w:num>
  <w:num w:numId="27" w16cid:durableId="1230580680">
    <w:abstractNumId w:val="40"/>
  </w:num>
  <w:num w:numId="28" w16cid:durableId="870727341">
    <w:abstractNumId w:val="12"/>
  </w:num>
  <w:num w:numId="29" w16cid:durableId="1813016131">
    <w:abstractNumId w:val="29"/>
  </w:num>
  <w:num w:numId="30" w16cid:durableId="87580708">
    <w:abstractNumId w:val="45"/>
  </w:num>
  <w:num w:numId="31" w16cid:durableId="857305976">
    <w:abstractNumId w:val="30"/>
  </w:num>
  <w:num w:numId="32" w16cid:durableId="249893254">
    <w:abstractNumId w:val="28"/>
  </w:num>
  <w:num w:numId="33" w16cid:durableId="2044398935">
    <w:abstractNumId w:val="37"/>
  </w:num>
  <w:num w:numId="34" w16cid:durableId="388455316">
    <w:abstractNumId w:val="27"/>
  </w:num>
  <w:num w:numId="35" w16cid:durableId="1077244165">
    <w:abstractNumId w:val="13"/>
  </w:num>
  <w:num w:numId="36" w16cid:durableId="174850272">
    <w:abstractNumId w:val="2"/>
  </w:num>
  <w:num w:numId="37" w16cid:durableId="856311109">
    <w:abstractNumId w:val="23"/>
  </w:num>
  <w:num w:numId="38" w16cid:durableId="1039934558">
    <w:abstractNumId w:val="10"/>
  </w:num>
  <w:num w:numId="39" w16cid:durableId="1757630905">
    <w:abstractNumId w:val="5"/>
  </w:num>
  <w:num w:numId="40" w16cid:durableId="1546334918">
    <w:abstractNumId w:val="15"/>
  </w:num>
  <w:num w:numId="41" w16cid:durableId="1276137212">
    <w:abstractNumId w:val="33"/>
  </w:num>
  <w:num w:numId="42" w16cid:durableId="1464738635">
    <w:abstractNumId w:val="20"/>
  </w:num>
  <w:num w:numId="43" w16cid:durableId="1875995548">
    <w:abstractNumId w:val="17"/>
  </w:num>
  <w:num w:numId="44" w16cid:durableId="1875270697">
    <w:abstractNumId w:val="34"/>
  </w:num>
  <w:num w:numId="45" w16cid:durableId="1936592425">
    <w:abstractNumId w:val="26"/>
  </w:num>
  <w:num w:numId="46" w16cid:durableId="1480416795">
    <w:abstractNumId w:val="22"/>
  </w:num>
  <w:num w:numId="47" w16cid:durableId="430129031">
    <w:abstractNumId w:val="32"/>
  </w:num>
  <w:num w:numId="48" w16cid:durableId="595556391">
    <w:abstractNumId w:val="31"/>
  </w:num>
  <w:num w:numId="49" w16cid:durableId="155943305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isplayBackgroundShape/>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99"/>
    <w:rsid w:val="0000045F"/>
    <w:rsid w:val="0000304A"/>
    <w:rsid w:val="0000312A"/>
    <w:rsid w:val="00003292"/>
    <w:rsid w:val="00006072"/>
    <w:rsid w:val="000063BF"/>
    <w:rsid w:val="000114D4"/>
    <w:rsid w:val="000116D4"/>
    <w:rsid w:val="000121A3"/>
    <w:rsid w:val="00012924"/>
    <w:rsid w:val="0001367A"/>
    <w:rsid w:val="00013E05"/>
    <w:rsid w:val="00016458"/>
    <w:rsid w:val="00016A6E"/>
    <w:rsid w:val="00020D07"/>
    <w:rsid w:val="0002225F"/>
    <w:rsid w:val="0002234C"/>
    <w:rsid w:val="00026116"/>
    <w:rsid w:val="00026A87"/>
    <w:rsid w:val="000276FA"/>
    <w:rsid w:val="0003133A"/>
    <w:rsid w:val="00031C2F"/>
    <w:rsid w:val="00032760"/>
    <w:rsid w:val="00032F3F"/>
    <w:rsid w:val="00036AE4"/>
    <w:rsid w:val="00037890"/>
    <w:rsid w:val="00042C9B"/>
    <w:rsid w:val="000459F6"/>
    <w:rsid w:val="0005055A"/>
    <w:rsid w:val="00050977"/>
    <w:rsid w:val="000512CD"/>
    <w:rsid w:val="0005161B"/>
    <w:rsid w:val="0005175C"/>
    <w:rsid w:val="00052A6C"/>
    <w:rsid w:val="00053BC5"/>
    <w:rsid w:val="00055755"/>
    <w:rsid w:val="000566D8"/>
    <w:rsid w:val="00061219"/>
    <w:rsid w:val="0006415D"/>
    <w:rsid w:val="00072934"/>
    <w:rsid w:val="000779AF"/>
    <w:rsid w:val="0008138A"/>
    <w:rsid w:val="000829D3"/>
    <w:rsid w:val="00083463"/>
    <w:rsid w:val="00083D0F"/>
    <w:rsid w:val="00084B3B"/>
    <w:rsid w:val="000852B1"/>
    <w:rsid w:val="00085A0F"/>
    <w:rsid w:val="00086D35"/>
    <w:rsid w:val="00087E89"/>
    <w:rsid w:val="00087EB1"/>
    <w:rsid w:val="000934D5"/>
    <w:rsid w:val="000946D8"/>
    <w:rsid w:val="00095273"/>
    <w:rsid w:val="000962E2"/>
    <w:rsid w:val="000972FE"/>
    <w:rsid w:val="00097F17"/>
    <w:rsid w:val="000A0C64"/>
    <w:rsid w:val="000A104A"/>
    <w:rsid w:val="000A216F"/>
    <w:rsid w:val="000A2293"/>
    <w:rsid w:val="000A66D1"/>
    <w:rsid w:val="000A6C46"/>
    <w:rsid w:val="000A7966"/>
    <w:rsid w:val="000B1965"/>
    <w:rsid w:val="000B41B0"/>
    <w:rsid w:val="000B5AEF"/>
    <w:rsid w:val="000B6DBC"/>
    <w:rsid w:val="000B7D2E"/>
    <w:rsid w:val="000C164F"/>
    <w:rsid w:val="000C2107"/>
    <w:rsid w:val="000C3355"/>
    <w:rsid w:val="000C641E"/>
    <w:rsid w:val="000C7800"/>
    <w:rsid w:val="000D00FA"/>
    <w:rsid w:val="000D1334"/>
    <w:rsid w:val="000D150B"/>
    <w:rsid w:val="000D1F86"/>
    <w:rsid w:val="000D4432"/>
    <w:rsid w:val="000D4726"/>
    <w:rsid w:val="000D563B"/>
    <w:rsid w:val="000D5742"/>
    <w:rsid w:val="000D645F"/>
    <w:rsid w:val="000E1179"/>
    <w:rsid w:val="000E1273"/>
    <w:rsid w:val="000E264F"/>
    <w:rsid w:val="000E2B2E"/>
    <w:rsid w:val="000E511D"/>
    <w:rsid w:val="000E54F5"/>
    <w:rsid w:val="000F1A2C"/>
    <w:rsid w:val="000F39E8"/>
    <w:rsid w:val="00100A5F"/>
    <w:rsid w:val="001024B0"/>
    <w:rsid w:val="00102BCD"/>
    <w:rsid w:val="0010437E"/>
    <w:rsid w:val="00104FF8"/>
    <w:rsid w:val="00105A15"/>
    <w:rsid w:val="00107811"/>
    <w:rsid w:val="00110332"/>
    <w:rsid w:val="00115D2B"/>
    <w:rsid w:val="0011654D"/>
    <w:rsid w:val="00120363"/>
    <w:rsid w:val="00120F21"/>
    <w:rsid w:val="0012255C"/>
    <w:rsid w:val="001231D2"/>
    <w:rsid w:val="0012685A"/>
    <w:rsid w:val="00134F3D"/>
    <w:rsid w:val="00135725"/>
    <w:rsid w:val="00135C80"/>
    <w:rsid w:val="00136426"/>
    <w:rsid w:val="00137246"/>
    <w:rsid w:val="00140045"/>
    <w:rsid w:val="001405A5"/>
    <w:rsid w:val="00141A44"/>
    <w:rsid w:val="00141D76"/>
    <w:rsid w:val="001421BE"/>
    <w:rsid w:val="001429BE"/>
    <w:rsid w:val="001454C0"/>
    <w:rsid w:val="0014550A"/>
    <w:rsid w:val="00145F10"/>
    <w:rsid w:val="00146D86"/>
    <w:rsid w:val="001475A3"/>
    <w:rsid w:val="00151018"/>
    <w:rsid w:val="00151BB5"/>
    <w:rsid w:val="0015289B"/>
    <w:rsid w:val="00153469"/>
    <w:rsid w:val="00161C49"/>
    <w:rsid w:val="00162EB6"/>
    <w:rsid w:val="0016598A"/>
    <w:rsid w:val="0016682C"/>
    <w:rsid w:val="001707EB"/>
    <w:rsid w:val="00171538"/>
    <w:rsid w:val="00172F75"/>
    <w:rsid w:val="00173895"/>
    <w:rsid w:val="0017468C"/>
    <w:rsid w:val="00176119"/>
    <w:rsid w:val="001779C0"/>
    <w:rsid w:val="0018003D"/>
    <w:rsid w:val="00182058"/>
    <w:rsid w:val="00182145"/>
    <w:rsid w:val="001847B5"/>
    <w:rsid w:val="00187B8A"/>
    <w:rsid w:val="00193919"/>
    <w:rsid w:val="00193ED7"/>
    <w:rsid w:val="00194B04"/>
    <w:rsid w:val="00194D99"/>
    <w:rsid w:val="00194EAC"/>
    <w:rsid w:val="001A1938"/>
    <w:rsid w:val="001A38A0"/>
    <w:rsid w:val="001A5323"/>
    <w:rsid w:val="001A64CF"/>
    <w:rsid w:val="001B07BF"/>
    <w:rsid w:val="001B311D"/>
    <w:rsid w:val="001B3620"/>
    <w:rsid w:val="001C19B8"/>
    <w:rsid w:val="001C22AD"/>
    <w:rsid w:val="001C2E34"/>
    <w:rsid w:val="001C3C4B"/>
    <w:rsid w:val="001C4D82"/>
    <w:rsid w:val="001C4E23"/>
    <w:rsid w:val="001C51DD"/>
    <w:rsid w:val="001C5DCB"/>
    <w:rsid w:val="001C7006"/>
    <w:rsid w:val="001D0502"/>
    <w:rsid w:val="001D3F0A"/>
    <w:rsid w:val="001D436E"/>
    <w:rsid w:val="001D46DF"/>
    <w:rsid w:val="001D56BD"/>
    <w:rsid w:val="001E0160"/>
    <w:rsid w:val="001E1963"/>
    <w:rsid w:val="001E5FA1"/>
    <w:rsid w:val="001E64B8"/>
    <w:rsid w:val="001F010B"/>
    <w:rsid w:val="001F08F5"/>
    <w:rsid w:val="001F0D98"/>
    <w:rsid w:val="001F25F0"/>
    <w:rsid w:val="001F2BD0"/>
    <w:rsid w:val="001F4592"/>
    <w:rsid w:val="001F517A"/>
    <w:rsid w:val="00200625"/>
    <w:rsid w:val="002015C6"/>
    <w:rsid w:val="00202AB8"/>
    <w:rsid w:val="002038D0"/>
    <w:rsid w:val="0020533E"/>
    <w:rsid w:val="00205C17"/>
    <w:rsid w:val="00207509"/>
    <w:rsid w:val="00211CBC"/>
    <w:rsid w:val="0021274E"/>
    <w:rsid w:val="00212E31"/>
    <w:rsid w:val="00213D17"/>
    <w:rsid w:val="00213EDE"/>
    <w:rsid w:val="0021477C"/>
    <w:rsid w:val="00214BF1"/>
    <w:rsid w:val="0021547F"/>
    <w:rsid w:val="00216966"/>
    <w:rsid w:val="002172EE"/>
    <w:rsid w:val="00222577"/>
    <w:rsid w:val="0023127E"/>
    <w:rsid w:val="00233289"/>
    <w:rsid w:val="00233B01"/>
    <w:rsid w:val="002359BF"/>
    <w:rsid w:val="00236B0F"/>
    <w:rsid w:val="0024094F"/>
    <w:rsid w:val="00240CE4"/>
    <w:rsid w:val="002420FA"/>
    <w:rsid w:val="0024489A"/>
    <w:rsid w:val="00247D4C"/>
    <w:rsid w:val="00250AA8"/>
    <w:rsid w:val="00251DAD"/>
    <w:rsid w:val="00252517"/>
    <w:rsid w:val="00253F3E"/>
    <w:rsid w:val="00255F3A"/>
    <w:rsid w:val="002604E7"/>
    <w:rsid w:val="0026071D"/>
    <w:rsid w:val="0026099F"/>
    <w:rsid w:val="00260A8F"/>
    <w:rsid w:val="00260B8C"/>
    <w:rsid w:val="00266E53"/>
    <w:rsid w:val="002703A8"/>
    <w:rsid w:val="002708AE"/>
    <w:rsid w:val="00271CDA"/>
    <w:rsid w:val="00272F40"/>
    <w:rsid w:val="0027796C"/>
    <w:rsid w:val="0028023A"/>
    <w:rsid w:val="0028170E"/>
    <w:rsid w:val="00281DA5"/>
    <w:rsid w:val="00281F20"/>
    <w:rsid w:val="002829E4"/>
    <w:rsid w:val="00283816"/>
    <w:rsid w:val="00285B3D"/>
    <w:rsid w:val="002873B7"/>
    <w:rsid w:val="002952A7"/>
    <w:rsid w:val="002962AF"/>
    <w:rsid w:val="0029630B"/>
    <w:rsid w:val="00296487"/>
    <w:rsid w:val="002965D1"/>
    <w:rsid w:val="0029702D"/>
    <w:rsid w:val="00297EFD"/>
    <w:rsid w:val="002A2A49"/>
    <w:rsid w:val="002A306E"/>
    <w:rsid w:val="002A6B82"/>
    <w:rsid w:val="002A7B27"/>
    <w:rsid w:val="002B10CD"/>
    <w:rsid w:val="002B1488"/>
    <w:rsid w:val="002B22A8"/>
    <w:rsid w:val="002B395A"/>
    <w:rsid w:val="002B3A60"/>
    <w:rsid w:val="002B3E4B"/>
    <w:rsid w:val="002B577F"/>
    <w:rsid w:val="002B5EDA"/>
    <w:rsid w:val="002B6C7B"/>
    <w:rsid w:val="002C0754"/>
    <w:rsid w:val="002C13E4"/>
    <w:rsid w:val="002C216B"/>
    <w:rsid w:val="002C219F"/>
    <w:rsid w:val="002C2D89"/>
    <w:rsid w:val="002C3DDB"/>
    <w:rsid w:val="002C52ED"/>
    <w:rsid w:val="002C5FF4"/>
    <w:rsid w:val="002D231E"/>
    <w:rsid w:val="002D27BF"/>
    <w:rsid w:val="002D5CB6"/>
    <w:rsid w:val="002D6056"/>
    <w:rsid w:val="002D7165"/>
    <w:rsid w:val="002D7B6B"/>
    <w:rsid w:val="002D7DF7"/>
    <w:rsid w:val="002D7E0E"/>
    <w:rsid w:val="002E168D"/>
    <w:rsid w:val="002E3096"/>
    <w:rsid w:val="002E37FE"/>
    <w:rsid w:val="002E4CEC"/>
    <w:rsid w:val="002E51B0"/>
    <w:rsid w:val="002F0F2F"/>
    <w:rsid w:val="002F2916"/>
    <w:rsid w:val="002F4B71"/>
    <w:rsid w:val="002F760C"/>
    <w:rsid w:val="002F7DBB"/>
    <w:rsid w:val="00300890"/>
    <w:rsid w:val="00300F72"/>
    <w:rsid w:val="00301886"/>
    <w:rsid w:val="003020C5"/>
    <w:rsid w:val="00303251"/>
    <w:rsid w:val="003036BC"/>
    <w:rsid w:val="0030591F"/>
    <w:rsid w:val="00305EE9"/>
    <w:rsid w:val="00310C33"/>
    <w:rsid w:val="00315D84"/>
    <w:rsid w:val="0032091D"/>
    <w:rsid w:val="003216D9"/>
    <w:rsid w:val="00321D17"/>
    <w:rsid w:val="00321F58"/>
    <w:rsid w:val="003241A0"/>
    <w:rsid w:val="003243CB"/>
    <w:rsid w:val="003248BB"/>
    <w:rsid w:val="00324BB9"/>
    <w:rsid w:val="003256B0"/>
    <w:rsid w:val="003310AD"/>
    <w:rsid w:val="00332A44"/>
    <w:rsid w:val="00333CE3"/>
    <w:rsid w:val="00334158"/>
    <w:rsid w:val="003372A6"/>
    <w:rsid w:val="003375C8"/>
    <w:rsid w:val="00337932"/>
    <w:rsid w:val="003417BB"/>
    <w:rsid w:val="00342BE3"/>
    <w:rsid w:val="00343071"/>
    <w:rsid w:val="00344EED"/>
    <w:rsid w:val="00346FA1"/>
    <w:rsid w:val="00347FAD"/>
    <w:rsid w:val="00353E8B"/>
    <w:rsid w:val="003549DB"/>
    <w:rsid w:val="00354B44"/>
    <w:rsid w:val="00354F7F"/>
    <w:rsid w:val="00354FD7"/>
    <w:rsid w:val="003607DB"/>
    <w:rsid w:val="003610B5"/>
    <w:rsid w:val="00362719"/>
    <w:rsid w:val="003627E8"/>
    <w:rsid w:val="003660B5"/>
    <w:rsid w:val="00366461"/>
    <w:rsid w:val="003665F7"/>
    <w:rsid w:val="00367DFA"/>
    <w:rsid w:val="00367FA0"/>
    <w:rsid w:val="00370829"/>
    <w:rsid w:val="00374D14"/>
    <w:rsid w:val="00377366"/>
    <w:rsid w:val="00381785"/>
    <w:rsid w:val="00381A77"/>
    <w:rsid w:val="003829FA"/>
    <w:rsid w:val="0038318F"/>
    <w:rsid w:val="00383832"/>
    <w:rsid w:val="00383DEB"/>
    <w:rsid w:val="0038429C"/>
    <w:rsid w:val="00384E10"/>
    <w:rsid w:val="0038585E"/>
    <w:rsid w:val="00385E86"/>
    <w:rsid w:val="0038695A"/>
    <w:rsid w:val="00387B1B"/>
    <w:rsid w:val="00387F1F"/>
    <w:rsid w:val="003909EC"/>
    <w:rsid w:val="00393081"/>
    <w:rsid w:val="0039539A"/>
    <w:rsid w:val="00395B88"/>
    <w:rsid w:val="00396972"/>
    <w:rsid w:val="003A07ED"/>
    <w:rsid w:val="003A251D"/>
    <w:rsid w:val="003A3601"/>
    <w:rsid w:val="003A43F0"/>
    <w:rsid w:val="003A5B9D"/>
    <w:rsid w:val="003A5E44"/>
    <w:rsid w:val="003A6A38"/>
    <w:rsid w:val="003A7390"/>
    <w:rsid w:val="003B23E9"/>
    <w:rsid w:val="003B2555"/>
    <w:rsid w:val="003B4EF2"/>
    <w:rsid w:val="003B6A8C"/>
    <w:rsid w:val="003B7240"/>
    <w:rsid w:val="003C42E4"/>
    <w:rsid w:val="003C5636"/>
    <w:rsid w:val="003C5CAA"/>
    <w:rsid w:val="003C67A7"/>
    <w:rsid w:val="003C6D4D"/>
    <w:rsid w:val="003C6E15"/>
    <w:rsid w:val="003C7064"/>
    <w:rsid w:val="003D0E2F"/>
    <w:rsid w:val="003D3722"/>
    <w:rsid w:val="003D39A6"/>
    <w:rsid w:val="003D484C"/>
    <w:rsid w:val="003D7048"/>
    <w:rsid w:val="003D7778"/>
    <w:rsid w:val="003D7A94"/>
    <w:rsid w:val="003E0F14"/>
    <w:rsid w:val="003E3C5E"/>
    <w:rsid w:val="003E4FE5"/>
    <w:rsid w:val="003E5A61"/>
    <w:rsid w:val="003E5B13"/>
    <w:rsid w:val="003E603A"/>
    <w:rsid w:val="003E6C73"/>
    <w:rsid w:val="003F164B"/>
    <w:rsid w:val="003F3B7B"/>
    <w:rsid w:val="003F47ED"/>
    <w:rsid w:val="003F4CF0"/>
    <w:rsid w:val="003F52C0"/>
    <w:rsid w:val="003F7701"/>
    <w:rsid w:val="004055F0"/>
    <w:rsid w:val="00406682"/>
    <w:rsid w:val="00406E43"/>
    <w:rsid w:val="00407478"/>
    <w:rsid w:val="00410A2C"/>
    <w:rsid w:val="004128C1"/>
    <w:rsid w:val="00412B3E"/>
    <w:rsid w:val="004132C7"/>
    <w:rsid w:val="00413514"/>
    <w:rsid w:val="004145AC"/>
    <w:rsid w:val="00414B02"/>
    <w:rsid w:val="00416C81"/>
    <w:rsid w:val="00417281"/>
    <w:rsid w:val="004173BC"/>
    <w:rsid w:val="00417DE7"/>
    <w:rsid w:val="00417E87"/>
    <w:rsid w:val="00420E9E"/>
    <w:rsid w:val="00422473"/>
    <w:rsid w:val="00423602"/>
    <w:rsid w:val="0042457A"/>
    <w:rsid w:val="00424E2D"/>
    <w:rsid w:val="00425092"/>
    <w:rsid w:val="00426F5A"/>
    <w:rsid w:val="00430942"/>
    <w:rsid w:val="00431F73"/>
    <w:rsid w:val="00432E3E"/>
    <w:rsid w:val="004354E3"/>
    <w:rsid w:val="004372D9"/>
    <w:rsid w:val="004404A9"/>
    <w:rsid w:val="00445167"/>
    <w:rsid w:val="0044528A"/>
    <w:rsid w:val="00445D65"/>
    <w:rsid w:val="00445D8A"/>
    <w:rsid w:val="00445DFA"/>
    <w:rsid w:val="0045113D"/>
    <w:rsid w:val="0045235A"/>
    <w:rsid w:val="00460393"/>
    <w:rsid w:val="004604FB"/>
    <w:rsid w:val="0046146A"/>
    <w:rsid w:val="004615E8"/>
    <w:rsid w:val="004625CA"/>
    <w:rsid w:val="0046278C"/>
    <w:rsid w:val="00463B34"/>
    <w:rsid w:val="00465FDD"/>
    <w:rsid w:val="004661BE"/>
    <w:rsid w:val="00466DFA"/>
    <w:rsid w:val="0047053E"/>
    <w:rsid w:val="0047225C"/>
    <w:rsid w:val="00473058"/>
    <w:rsid w:val="00474861"/>
    <w:rsid w:val="00476FCE"/>
    <w:rsid w:val="0048046E"/>
    <w:rsid w:val="00481157"/>
    <w:rsid w:val="00482E8A"/>
    <w:rsid w:val="004847FC"/>
    <w:rsid w:val="0048646D"/>
    <w:rsid w:val="0048773A"/>
    <w:rsid w:val="00487EB6"/>
    <w:rsid w:val="004905B1"/>
    <w:rsid w:val="00493194"/>
    <w:rsid w:val="00493826"/>
    <w:rsid w:val="004945FC"/>
    <w:rsid w:val="00494A1C"/>
    <w:rsid w:val="004A1D06"/>
    <w:rsid w:val="004B24C1"/>
    <w:rsid w:val="004B4474"/>
    <w:rsid w:val="004C265F"/>
    <w:rsid w:val="004C3764"/>
    <w:rsid w:val="004C3CEF"/>
    <w:rsid w:val="004C514C"/>
    <w:rsid w:val="004C5790"/>
    <w:rsid w:val="004C6B15"/>
    <w:rsid w:val="004C7990"/>
    <w:rsid w:val="004D2EEF"/>
    <w:rsid w:val="004D4875"/>
    <w:rsid w:val="004D59F8"/>
    <w:rsid w:val="004D69C2"/>
    <w:rsid w:val="004E039A"/>
    <w:rsid w:val="004E0ECC"/>
    <w:rsid w:val="004E3277"/>
    <w:rsid w:val="004E41DD"/>
    <w:rsid w:val="004E5A03"/>
    <w:rsid w:val="004E5C4C"/>
    <w:rsid w:val="004E6E01"/>
    <w:rsid w:val="004E7221"/>
    <w:rsid w:val="004E7F16"/>
    <w:rsid w:val="004F0E9F"/>
    <w:rsid w:val="004F24E1"/>
    <w:rsid w:val="004F459D"/>
    <w:rsid w:val="004F6300"/>
    <w:rsid w:val="004F6A4B"/>
    <w:rsid w:val="004F7A5D"/>
    <w:rsid w:val="005003CA"/>
    <w:rsid w:val="00502F1E"/>
    <w:rsid w:val="005050B4"/>
    <w:rsid w:val="0050553E"/>
    <w:rsid w:val="005106C5"/>
    <w:rsid w:val="005127D2"/>
    <w:rsid w:val="00512999"/>
    <w:rsid w:val="00512BE7"/>
    <w:rsid w:val="00514FEA"/>
    <w:rsid w:val="005150D2"/>
    <w:rsid w:val="0051562C"/>
    <w:rsid w:val="0052056E"/>
    <w:rsid w:val="00521DE8"/>
    <w:rsid w:val="00521F0E"/>
    <w:rsid w:val="00531831"/>
    <w:rsid w:val="00533E04"/>
    <w:rsid w:val="00536BD0"/>
    <w:rsid w:val="00540359"/>
    <w:rsid w:val="005407DE"/>
    <w:rsid w:val="005416B4"/>
    <w:rsid w:val="00542B5D"/>
    <w:rsid w:val="005463A2"/>
    <w:rsid w:val="0055021C"/>
    <w:rsid w:val="00550A2D"/>
    <w:rsid w:val="00552474"/>
    <w:rsid w:val="00552EC3"/>
    <w:rsid w:val="00554692"/>
    <w:rsid w:val="0055516E"/>
    <w:rsid w:val="00555E1F"/>
    <w:rsid w:val="005561F0"/>
    <w:rsid w:val="005606DC"/>
    <w:rsid w:val="00560F64"/>
    <w:rsid w:val="00561E44"/>
    <w:rsid w:val="00562B59"/>
    <w:rsid w:val="00562CBD"/>
    <w:rsid w:val="005640E3"/>
    <w:rsid w:val="00564BE1"/>
    <w:rsid w:val="0056515E"/>
    <w:rsid w:val="005662C9"/>
    <w:rsid w:val="00566775"/>
    <w:rsid w:val="005669AE"/>
    <w:rsid w:val="00567657"/>
    <w:rsid w:val="0056765A"/>
    <w:rsid w:val="00570E99"/>
    <w:rsid w:val="00571CA2"/>
    <w:rsid w:val="005738DF"/>
    <w:rsid w:val="005752F3"/>
    <w:rsid w:val="00580FC1"/>
    <w:rsid w:val="00581AC2"/>
    <w:rsid w:val="00581E0F"/>
    <w:rsid w:val="005914BD"/>
    <w:rsid w:val="00593080"/>
    <w:rsid w:val="00596465"/>
    <w:rsid w:val="005A1352"/>
    <w:rsid w:val="005A7FEE"/>
    <w:rsid w:val="005B11D7"/>
    <w:rsid w:val="005B379E"/>
    <w:rsid w:val="005B3D97"/>
    <w:rsid w:val="005B3EAD"/>
    <w:rsid w:val="005B440A"/>
    <w:rsid w:val="005B5462"/>
    <w:rsid w:val="005B59D7"/>
    <w:rsid w:val="005C058D"/>
    <w:rsid w:val="005C2328"/>
    <w:rsid w:val="005C3D4B"/>
    <w:rsid w:val="005C4E01"/>
    <w:rsid w:val="005D123A"/>
    <w:rsid w:val="005D3882"/>
    <w:rsid w:val="005D64A6"/>
    <w:rsid w:val="005D77D5"/>
    <w:rsid w:val="005E2A03"/>
    <w:rsid w:val="005E51DF"/>
    <w:rsid w:val="005E55B5"/>
    <w:rsid w:val="005E5A64"/>
    <w:rsid w:val="005E755E"/>
    <w:rsid w:val="005E7E13"/>
    <w:rsid w:val="005E7EB2"/>
    <w:rsid w:val="005F0F25"/>
    <w:rsid w:val="005F2239"/>
    <w:rsid w:val="005F33B6"/>
    <w:rsid w:val="005F3B7D"/>
    <w:rsid w:val="005F4901"/>
    <w:rsid w:val="005F60D8"/>
    <w:rsid w:val="005F7489"/>
    <w:rsid w:val="005F7793"/>
    <w:rsid w:val="005F7902"/>
    <w:rsid w:val="00600F01"/>
    <w:rsid w:val="0060150C"/>
    <w:rsid w:val="006044BA"/>
    <w:rsid w:val="00613473"/>
    <w:rsid w:val="00613CD1"/>
    <w:rsid w:val="00613D30"/>
    <w:rsid w:val="0061587E"/>
    <w:rsid w:val="00616F79"/>
    <w:rsid w:val="00617606"/>
    <w:rsid w:val="00617DAD"/>
    <w:rsid w:val="00620578"/>
    <w:rsid w:val="006220CB"/>
    <w:rsid w:val="00623E60"/>
    <w:rsid w:val="00623F01"/>
    <w:rsid w:val="006243BA"/>
    <w:rsid w:val="00624D1F"/>
    <w:rsid w:val="006258F6"/>
    <w:rsid w:val="00626366"/>
    <w:rsid w:val="00626DB2"/>
    <w:rsid w:val="006310A0"/>
    <w:rsid w:val="006315F2"/>
    <w:rsid w:val="006352AA"/>
    <w:rsid w:val="00636D03"/>
    <w:rsid w:val="00636FF7"/>
    <w:rsid w:val="00637E67"/>
    <w:rsid w:val="006419E9"/>
    <w:rsid w:val="006426F1"/>
    <w:rsid w:val="0064381A"/>
    <w:rsid w:val="00644693"/>
    <w:rsid w:val="00644B53"/>
    <w:rsid w:val="00644DB4"/>
    <w:rsid w:val="00646D43"/>
    <w:rsid w:val="00647F72"/>
    <w:rsid w:val="006519AB"/>
    <w:rsid w:val="00652EFE"/>
    <w:rsid w:val="00654FD4"/>
    <w:rsid w:val="00655EE9"/>
    <w:rsid w:val="00660A0E"/>
    <w:rsid w:val="006621DB"/>
    <w:rsid w:val="00663E7A"/>
    <w:rsid w:val="00665646"/>
    <w:rsid w:val="00665719"/>
    <w:rsid w:val="00670FDB"/>
    <w:rsid w:val="00671455"/>
    <w:rsid w:val="006714A4"/>
    <w:rsid w:val="00671529"/>
    <w:rsid w:val="00672689"/>
    <w:rsid w:val="0067321D"/>
    <w:rsid w:val="00674267"/>
    <w:rsid w:val="00674502"/>
    <w:rsid w:val="0067473C"/>
    <w:rsid w:val="0067733F"/>
    <w:rsid w:val="00681092"/>
    <w:rsid w:val="006824EA"/>
    <w:rsid w:val="006839B3"/>
    <w:rsid w:val="00683C21"/>
    <w:rsid w:val="0068519B"/>
    <w:rsid w:val="006858BD"/>
    <w:rsid w:val="006862B3"/>
    <w:rsid w:val="0068749D"/>
    <w:rsid w:val="00687DF9"/>
    <w:rsid w:val="00692561"/>
    <w:rsid w:val="00693C5F"/>
    <w:rsid w:val="0069475C"/>
    <w:rsid w:val="00694D2B"/>
    <w:rsid w:val="0069574D"/>
    <w:rsid w:val="00695821"/>
    <w:rsid w:val="00695A32"/>
    <w:rsid w:val="00695CC1"/>
    <w:rsid w:val="0069621E"/>
    <w:rsid w:val="00696C34"/>
    <w:rsid w:val="006A046C"/>
    <w:rsid w:val="006A2A6D"/>
    <w:rsid w:val="006A2C77"/>
    <w:rsid w:val="006A2CA8"/>
    <w:rsid w:val="006A4669"/>
    <w:rsid w:val="006A4C77"/>
    <w:rsid w:val="006B1DFC"/>
    <w:rsid w:val="006B201B"/>
    <w:rsid w:val="006B3E12"/>
    <w:rsid w:val="006B4A32"/>
    <w:rsid w:val="006B7319"/>
    <w:rsid w:val="006B7EBE"/>
    <w:rsid w:val="006C0AFF"/>
    <w:rsid w:val="006C3C90"/>
    <w:rsid w:val="006C3D8D"/>
    <w:rsid w:val="006C4ACC"/>
    <w:rsid w:val="006C51F2"/>
    <w:rsid w:val="006C5CC7"/>
    <w:rsid w:val="006C6C3D"/>
    <w:rsid w:val="006C794D"/>
    <w:rsid w:val="006D092A"/>
    <w:rsid w:val="006D0A25"/>
    <w:rsid w:val="006D0C24"/>
    <w:rsid w:val="006D30E6"/>
    <w:rsid w:val="006E07D0"/>
    <w:rsid w:val="006E0BB2"/>
    <w:rsid w:val="006E210C"/>
    <w:rsid w:val="006E27FE"/>
    <w:rsid w:val="006E2E74"/>
    <w:rsid w:val="006E2F8D"/>
    <w:rsid w:val="006E3029"/>
    <w:rsid w:val="006E3096"/>
    <w:rsid w:val="006E424D"/>
    <w:rsid w:val="006E48C2"/>
    <w:rsid w:val="006E4ADA"/>
    <w:rsid w:val="006E6EE8"/>
    <w:rsid w:val="006E7E3E"/>
    <w:rsid w:val="006F0108"/>
    <w:rsid w:val="006F0C18"/>
    <w:rsid w:val="006F0CC5"/>
    <w:rsid w:val="006F1FD8"/>
    <w:rsid w:val="006F480C"/>
    <w:rsid w:val="006F5D84"/>
    <w:rsid w:val="006F6463"/>
    <w:rsid w:val="006F6E3B"/>
    <w:rsid w:val="006F7D99"/>
    <w:rsid w:val="00701507"/>
    <w:rsid w:val="00701CEF"/>
    <w:rsid w:val="00702C94"/>
    <w:rsid w:val="0070314D"/>
    <w:rsid w:val="00706204"/>
    <w:rsid w:val="00706384"/>
    <w:rsid w:val="00706D28"/>
    <w:rsid w:val="007078C1"/>
    <w:rsid w:val="00712CD2"/>
    <w:rsid w:val="007148B9"/>
    <w:rsid w:val="007155D0"/>
    <w:rsid w:val="00717FB1"/>
    <w:rsid w:val="00721BA5"/>
    <w:rsid w:val="00722738"/>
    <w:rsid w:val="00724483"/>
    <w:rsid w:val="007253A7"/>
    <w:rsid w:val="007266E7"/>
    <w:rsid w:val="0073048A"/>
    <w:rsid w:val="00731366"/>
    <w:rsid w:val="0073157F"/>
    <w:rsid w:val="00731CF5"/>
    <w:rsid w:val="007329F0"/>
    <w:rsid w:val="00733723"/>
    <w:rsid w:val="0074148D"/>
    <w:rsid w:val="00742BF2"/>
    <w:rsid w:val="00744017"/>
    <w:rsid w:val="007440D5"/>
    <w:rsid w:val="0074441E"/>
    <w:rsid w:val="00744AC3"/>
    <w:rsid w:val="00745DEA"/>
    <w:rsid w:val="00747F00"/>
    <w:rsid w:val="00750E34"/>
    <w:rsid w:val="00751A57"/>
    <w:rsid w:val="00755563"/>
    <w:rsid w:val="00756065"/>
    <w:rsid w:val="00756537"/>
    <w:rsid w:val="00760F6B"/>
    <w:rsid w:val="00762423"/>
    <w:rsid w:val="00762815"/>
    <w:rsid w:val="007639E6"/>
    <w:rsid w:val="00763EC7"/>
    <w:rsid w:val="00764D34"/>
    <w:rsid w:val="00764E35"/>
    <w:rsid w:val="007654F1"/>
    <w:rsid w:val="0076581F"/>
    <w:rsid w:val="00765A54"/>
    <w:rsid w:val="00773BD2"/>
    <w:rsid w:val="00774C31"/>
    <w:rsid w:val="007752B4"/>
    <w:rsid w:val="007766BE"/>
    <w:rsid w:val="007772C2"/>
    <w:rsid w:val="00780CA9"/>
    <w:rsid w:val="007811FB"/>
    <w:rsid w:val="00781FDC"/>
    <w:rsid w:val="00782D3B"/>
    <w:rsid w:val="00783309"/>
    <w:rsid w:val="007838B8"/>
    <w:rsid w:val="00783BB9"/>
    <w:rsid w:val="007853A7"/>
    <w:rsid w:val="007903E9"/>
    <w:rsid w:val="007911C0"/>
    <w:rsid w:val="007965D0"/>
    <w:rsid w:val="007972E4"/>
    <w:rsid w:val="00797763"/>
    <w:rsid w:val="00797D37"/>
    <w:rsid w:val="007A25B2"/>
    <w:rsid w:val="007A3398"/>
    <w:rsid w:val="007A4318"/>
    <w:rsid w:val="007A5F32"/>
    <w:rsid w:val="007B09AE"/>
    <w:rsid w:val="007B4BDC"/>
    <w:rsid w:val="007B4C66"/>
    <w:rsid w:val="007B4D50"/>
    <w:rsid w:val="007B6CA7"/>
    <w:rsid w:val="007B75B3"/>
    <w:rsid w:val="007B79F6"/>
    <w:rsid w:val="007C62F4"/>
    <w:rsid w:val="007C7D18"/>
    <w:rsid w:val="007D0A1E"/>
    <w:rsid w:val="007D423F"/>
    <w:rsid w:val="007D4982"/>
    <w:rsid w:val="007E07DC"/>
    <w:rsid w:val="007E6EF4"/>
    <w:rsid w:val="007E6FA5"/>
    <w:rsid w:val="007F083C"/>
    <w:rsid w:val="007F09D1"/>
    <w:rsid w:val="007F138C"/>
    <w:rsid w:val="007F1D7D"/>
    <w:rsid w:val="007F2394"/>
    <w:rsid w:val="007F33BB"/>
    <w:rsid w:val="007F69FF"/>
    <w:rsid w:val="007F7385"/>
    <w:rsid w:val="00800751"/>
    <w:rsid w:val="00801124"/>
    <w:rsid w:val="008053CE"/>
    <w:rsid w:val="00805FD3"/>
    <w:rsid w:val="00811C26"/>
    <w:rsid w:val="00812250"/>
    <w:rsid w:val="00813D1E"/>
    <w:rsid w:val="0081407D"/>
    <w:rsid w:val="0081654C"/>
    <w:rsid w:val="00817327"/>
    <w:rsid w:val="00817728"/>
    <w:rsid w:val="008240FF"/>
    <w:rsid w:val="00824932"/>
    <w:rsid w:val="00824C19"/>
    <w:rsid w:val="008254C6"/>
    <w:rsid w:val="00827147"/>
    <w:rsid w:val="0083007F"/>
    <w:rsid w:val="00835666"/>
    <w:rsid w:val="00836A0A"/>
    <w:rsid w:val="00836B16"/>
    <w:rsid w:val="00846B23"/>
    <w:rsid w:val="00846D99"/>
    <w:rsid w:val="0084749E"/>
    <w:rsid w:val="00850D2E"/>
    <w:rsid w:val="008511AD"/>
    <w:rsid w:val="00853B81"/>
    <w:rsid w:val="008542EB"/>
    <w:rsid w:val="00854555"/>
    <w:rsid w:val="008546F8"/>
    <w:rsid w:val="00856762"/>
    <w:rsid w:val="008571A1"/>
    <w:rsid w:val="008578E8"/>
    <w:rsid w:val="008600F3"/>
    <w:rsid w:val="0086356E"/>
    <w:rsid w:val="00867110"/>
    <w:rsid w:val="0086753D"/>
    <w:rsid w:val="00870509"/>
    <w:rsid w:val="0087153E"/>
    <w:rsid w:val="00871D49"/>
    <w:rsid w:val="008749E1"/>
    <w:rsid w:val="00875D33"/>
    <w:rsid w:val="00875D71"/>
    <w:rsid w:val="00876D54"/>
    <w:rsid w:val="00876E54"/>
    <w:rsid w:val="00881FA6"/>
    <w:rsid w:val="00883DBC"/>
    <w:rsid w:val="0088442B"/>
    <w:rsid w:val="00884662"/>
    <w:rsid w:val="00884D76"/>
    <w:rsid w:val="008878FA"/>
    <w:rsid w:val="00890BAD"/>
    <w:rsid w:val="00890D35"/>
    <w:rsid w:val="00891741"/>
    <w:rsid w:val="008920A0"/>
    <w:rsid w:val="00893657"/>
    <w:rsid w:val="008955AB"/>
    <w:rsid w:val="00896404"/>
    <w:rsid w:val="008A091C"/>
    <w:rsid w:val="008A0D39"/>
    <w:rsid w:val="008A149B"/>
    <w:rsid w:val="008A1DA4"/>
    <w:rsid w:val="008A1F73"/>
    <w:rsid w:val="008A2F9C"/>
    <w:rsid w:val="008A3DB8"/>
    <w:rsid w:val="008A504A"/>
    <w:rsid w:val="008A5846"/>
    <w:rsid w:val="008A5C39"/>
    <w:rsid w:val="008B0F1B"/>
    <w:rsid w:val="008B1131"/>
    <w:rsid w:val="008B1632"/>
    <w:rsid w:val="008B2213"/>
    <w:rsid w:val="008B3C21"/>
    <w:rsid w:val="008B5E1C"/>
    <w:rsid w:val="008B66D7"/>
    <w:rsid w:val="008B6C19"/>
    <w:rsid w:val="008C238D"/>
    <w:rsid w:val="008C2EE4"/>
    <w:rsid w:val="008C3823"/>
    <w:rsid w:val="008C3BF7"/>
    <w:rsid w:val="008C4D8F"/>
    <w:rsid w:val="008C50DC"/>
    <w:rsid w:val="008C6055"/>
    <w:rsid w:val="008C75DE"/>
    <w:rsid w:val="008D2128"/>
    <w:rsid w:val="008D22B4"/>
    <w:rsid w:val="008D4E27"/>
    <w:rsid w:val="008D4F37"/>
    <w:rsid w:val="008D7753"/>
    <w:rsid w:val="008E1AE0"/>
    <w:rsid w:val="008E31C5"/>
    <w:rsid w:val="008E5D32"/>
    <w:rsid w:val="008E64C8"/>
    <w:rsid w:val="008E71DA"/>
    <w:rsid w:val="008F2D02"/>
    <w:rsid w:val="008F3A1F"/>
    <w:rsid w:val="008F3C1F"/>
    <w:rsid w:val="00900763"/>
    <w:rsid w:val="0090160D"/>
    <w:rsid w:val="00904360"/>
    <w:rsid w:val="00904CB0"/>
    <w:rsid w:val="00905641"/>
    <w:rsid w:val="00905BD6"/>
    <w:rsid w:val="00906537"/>
    <w:rsid w:val="009109C8"/>
    <w:rsid w:val="00912C28"/>
    <w:rsid w:val="00913440"/>
    <w:rsid w:val="00915665"/>
    <w:rsid w:val="00917C3E"/>
    <w:rsid w:val="00917D0D"/>
    <w:rsid w:val="00920371"/>
    <w:rsid w:val="009206E2"/>
    <w:rsid w:val="00922449"/>
    <w:rsid w:val="00922B59"/>
    <w:rsid w:val="00923E39"/>
    <w:rsid w:val="00924A35"/>
    <w:rsid w:val="00925BF4"/>
    <w:rsid w:val="00925F5E"/>
    <w:rsid w:val="00926050"/>
    <w:rsid w:val="00930071"/>
    <w:rsid w:val="00931C10"/>
    <w:rsid w:val="00931D18"/>
    <w:rsid w:val="00934B8E"/>
    <w:rsid w:val="00937883"/>
    <w:rsid w:val="009423D9"/>
    <w:rsid w:val="00942592"/>
    <w:rsid w:val="009433CF"/>
    <w:rsid w:val="00946147"/>
    <w:rsid w:val="00947330"/>
    <w:rsid w:val="009473AD"/>
    <w:rsid w:val="00950530"/>
    <w:rsid w:val="00952C6F"/>
    <w:rsid w:val="009540B9"/>
    <w:rsid w:val="009546FC"/>
    <w:rsid w:val="00954B82"/>
    <w:rsid w:val="00955A8F"/>
    <w:rsid w:val="009564A9"/>
    <w:rsid w:val="00960531"/>
    <w:rsid w:val="00960622"/>
    <w:rsid w:val="009610C1"/>
    <w:rsid w:val="00961354"/>
    <w:rsid w:val="00961C39"/>
    <w:rsid w:val="00962665"/>
    <w:rsid w:val="00962FC4"/>
    <w:rsid w:val="00964DD6"/>
    <w:rsid w:val="009673DF"/>
    <w:rsid w:val="00967ABD"/>
    <w:rsid w:val="0097013E"/>
    <w:rsid w:val="009705B4"/>
    <w:rsid w:val="00971127"/>
    <w:rsid w:val="009721B3"/>
    <w:rsid w:val="009765B8"/>
    <w:rsid w:val="009770A8"/>
    <w:rsid w:val="00977CBD"/>
    <w:rsid w:val="00984079"/>
    <w:rsid w:val="00984491"/>
    <w:rsid w:val="009847A5"/>
    <w:rsid w:val="00984FE2"/>
    <w:rsid w:val="00985796"/>
    <w:rsid w:val="00986654"/>
    <w:rsid w:val="00991BF9"/>
    <w:rsid w:val="00992953"/>
    <w:rsid w:val="00992DAA"/>
    <w:rsid w:val="009932A3"/>
    <w:rsid w:val="00996679"/>
    <w:rsid w:val="00997AA8"/>
    <w:rsid w:val="00997E91"/>
    <w:rsid w:val="00997F3F"/>
    <w:rsid w:val="009A1840"/>
    <w:rsid w:val="009A1871"/>
    <w:rsid w:val="009A19EF"/>
    <w:rsid w:val="009A28BD"/>
    <w:rsid w:val="009A411C"/>
    <w:rsid w:val="009A67C4"/>
    <w:rsid w:val="009B13AB"/>
    <w:rsid w:val="009B21F8"/>
    <w:rsid w:val="009B41FF"/>
    <w:rsid w:val="009B4E45"/>
    <w:rsid w:val="009B5EFB"/>
    <w:rsid w:val="009B6A54"/>
    <w:rsid w:val="009B7333"/>
    <w:rsid w:val="009C10D0"/>
    <w:rsid w:val="009C30B3"/>
    <w:rsid w:val="009C528A"/>
    <w:rsid w:val="009C7635"/>
    <w:rsid w:val="009D2763"/>
    <w:rsid w:val="009D4974"/>
    <w:rsid w:val="009D5873"/>
    <w:rsid w:val="009E0937"/>
    <w:rsid w:val="009E4E5F"/>
    <w:rsid w:val="009E58AE"/>
    <w:rsid w:val="009F060B"/>
    <w:rsid w:val="009F1447"/>
    <w:rsid w:val="009F158C"/>
    <w:rsid w:val="009F26BE"/>
    <w:rsid w:val="009F3D3A"/>
    <w:rsid w:val="009F4592"/>
    <w:rsid w:val="009F4EDE"/>
    <w:rsid w:val="009F59C1"/>
    <w:rsid w:val="009F6698"/>
    <w:rsid w:val="009F7DBC"/>
    <w:rsid w:val="00A0067F"/>
    <w:rsid w:val="00A00A14"/>
    <w:rsid w:val="00A03342"/>
    <w:rsid w:val="00A1035B"/>
    <w:rsid w:val="00A12C08"/>
    <w:rsid w:val="00A14295"/>
    <w:rsid w:val="00A142F4"/>
    <w:rsid w:val="00A1467C"/>
    <w:rsid w:val="00A1771A"/>
    <w:rsid w:val="00A2180F"/>
    <w:rsid w:val="00A21E6E"/>
    <w:rsid w:val="00A222A2"/>
    <w:rsid w:val="00A235DC"/>
    <w:rsid w:val="00A256EB"/>
    <w:rsid w:val="00A268E3"/>
    <w:rsid w:val="00A30626"/>
    <w:rsid w:val="00A32139"/>
    <w:rsid w:val="00A34A58"/>
    <w:rsid w:val="00A34F1F"/>
    <w:rsid w:val="00A36154"/>
    <w:rsid w:val="00A365E6"/>
    <w:rsid w:val="00A37CDE"/>
    <w:rsid w:val="00A41A78"/>
    <w:rsid w:val="00A43C64"/>
    <w:rsid w:val="00A4412D"/>
    <w:rsid w:val="00A441CA"/>
    <w:rsid w:val="00A44D65"/>
    <w:rsid w:val="00A47A56"/>
    <w:rsid w:val="00A52763"/>
    <w:rsid w:val="00A552BD"/>
    <w:rsid w:val="00A55A89"/>
    <w:rsid w:val="00A56ECB"/>
    <w:rsid w:val="00A61E36"/>
    <w:rsid w:val="00A61F7E"/>
    <w:rsid w:val="00A62CCB"/>
    <w:rsid w:val="00A6389E"/>
    <w:rsid w:val="00A64FF5"/>
    <w:rsid w:val="00A65D8E"/>
    <w:rsid w:val="00A66D8C"/>
    <w:rsid w:val="00A66F4E"/>
    <w:rsid w:val="00A70B88"/>
    <w:rsid w:val="00A70C7B"/>
    <w:rsid w:val="00A712CE"/>
    <w:rsid w:val="00A73111"/>
    <w:rsid w:val="00A752C5"/>
    <w:rsid w:val="00A75948"/>
    <w:rsid w:val="00A7681F"/>
    <w:rsid w:val="00A77F10"/>
    <w:rsid w:val="00A817C7"/>
    <w:rsid w:val="00A81B1E"/>
    <w:rsid w:val="00A8351D"/>
    <w:rsid w:val="00A83A09"/>
    <w:rsid w:val="00A84D74"/>
    <w:rsid w:val="00A84E45"/>
    <w:rsid w:val="00A85871"/>
    <w:rsid w:val="00A90AFB"/>
    <w:rsid w:val="00A91949"/>
    <w:rsid w:val="00A93BCE"/>
    <w:rsid w:val="00A93E2A"/>
    <w:rsid w:val="00A950AB"/>
    <w:rsid w:val="00A95408"/>
    <w:rsid w:val="00A9586E"/>
    <w:rsid w:val="00A96E1A"/>
    <w:rsid w:val="00A9706B"/>
    <w:rsid w:val="00AA1DFA"/>
    <w:rsid w:val="00AA3DCD"/>
    <w:rsid w:val="00AA4624"/>
    <w:rsid w:val="00AB3964"/>
    <w:rsid w:val="00AB5891"/>
    <w:rsid w:val="00AB5FC3"/>
    <w:rsid w:val="00AB6715"/>
    <w:rsid w:val="00AC1420"/>
    <w:rsid w:val="00AC4291"/>
    <w:rsid w:val="00AC6952"/>
    <w:rsid w:val="00AD0B8F"/>
    <w:rsid w:val="00AD1C08"/>
    <w:rsid w:val="00AD228B"/>
    <w:rsid w:val="00AD38CD"/>
    <w:rsid w:val="00AD46B0"/>
    <w:rsid w:val="00AE14E8"/>
    <w:rsid w:val="00AE2C66"/>
    <w:rsid w:val="00AE2DFC"/>
    <w:rsid w:val="00AE2EBB"/>
    <w:rsid w:val="00AE476E"/>
    <w:rsid w:val="00AE541D"/>
    <w:rsid w:val="00AE5DC8"/>
    <w:rsid w:val="00AE6247"/>
    <w:rsid w:val="00AF0167"/>
    <w:rsid w:val="00AF0C00"/>
    <w:rsid w:val="00AF27CF"/>
    <w:rsid w:val="00AF414B"/>
    <w:rsid w:val="00B002C7"/>
    <w:rsid w:val="00B016E4"/>
    <w:rsid w:val="00B058F9"/>
    <w:rsid w:val="00B05F1F"/>
    <w:rsid w:val="00B076B9"/>
    <w:rsid w:val="00B10F2D"/>
    <w:rsid w:val="00B11602"/>
    <w:rsid w:val="00B11653"/>
    <w:rsid w:val="00B12886"/>
    <w:rsid w:val="00B13112"/>
    <w:rsid w:val="00B13B8B"/>
    <w:rsid w:val="00B13D6A"/>
    <w:rsid w:val="00B15B8A"/>
    <w:rsid w:val="00B16CDF"/>
    <w:rsid w:val="00B20663"/>
    <w:rsid w:val="00B25FDF"/>
    <w:rsid w:val="00B26F2F"/>
    <w:rsid w:val="00B321C7"/>
    <w:rsid w:val="00B32E19"/>
    <w:rsid w:val="00B34911"/>
    <w:rsid w:val="00B351DA"/>
    <w:rsid w:val="00B36287"/>
    <w:rsid w:val="00B36761"/>
    <w:rsid w:val="00B40816"/>
    <w:rsid w:val="00B434A5"/>
    <w:rsid w:val="00B44DB6"/>
    <w:rsid w:val="00B46047"/>
    <w:rsid w:val="00B46E19"/>
    <w:rsid w:val="00B525A6"/>
    <w:rsid w:val="00B526F8"/>
    <w:rsid w:val="00B54690"/>
    <w:rsid w:val="00B5666C"/>
    <w:rsid w:val="00B566E2"/>
    <w:rsid w:val="00B60BB4"/>
    <w:rsid w:val="00B645AB"/>
    <w:rsid w:val="00B649DB"/>
    <w:rsid w:val="00B6501C"/>
    <w:rsid w:val="00B65BFB"/>
    <w:rsid w:val="00B65C3A"/>
    <w:rsid w:val="00B66119"/>
    <w:rsid w:val="00B661BF"/>
    <w:rsid w:val="00B663F0"/>
    <w:rsid w:val="00B7079C"/>
    <w:rsid w:val="00B70986"/>
    <w:rsid w:val="00B70A57"/>
    <w:rsid w:val="00B70CB1"/>
    <w:rsid w:val="00B70CEA"/>
    <w:rsid w:val="00B71051"/>
    <w:rsid w:val="00B71A6A"/>
    <w:rsid w:val="00B72896"/>
    <w:rsid w:val="00B73A54"/>
    <w:rsid w:val="00B73C91"/>
    <w:rsid w:val="00B744A5"/>
    <w:rsid w:val="00B74A63"/>
    <w:rsid w:val="00B7573F"/>
    <w:rsid w:val="00B770AF"/>
    <w:rsid w:val="00B771C1"/>
    <w:rsid w:val="00B77681"/>
    <w:rsid w:val="00B7795D"/>
    <w:rsid w:val="00B77E80"/>
    <w:rsid w:val="00B807D7"/>
    <w:rsid w:val="00B83296"/>
    <w:rsid w:val="00B857A7"/>
    <w:rsid w:val="00B85A38"/>
    <w:rsid w:val="00B85ECA"/>
    <w:rsid w:val="00B90F10"/>
    <w:rsid w:val="00B95E5B"/>
    <w:rsid w:val="00B974F8"/>
    <w:rsid w:val="00B97502"/>
    <w:rsid w:val="00B97F5D"/>
    <w:rsid w:val="00BA05B9"/>
    <w:rsid w:val="00BA1114"/>
    <w:rsid w:val="00BA1330"/>
    <w:rsid w:val="00BA1C60"/>
    <w:rsid w:val="00BA2F21"/>
    <w:rsid w:val="00BA4ECA"/>
    <w:rsid w:val="00BA5D4E"/>
    <w:rsid w:val="00BA77CC"/>
    <w:rsid w:val="00BB0ADB"/>
    <w:rsid w:val="00BB123F"/>
    <w:rsid w:val="00BB1A18"/>
    <w:rsid w:val="00BB3528"/>
    <w:rsid w:val="00BB36A1"/>
    <w:rsid w:val="00BB72F5"/>
    <w:rsid w:val="00BC1022"/>
    <w:rsid w:val="00BC1D9B"/>
    <w:rsid w:val="00BC3F5E"/>
    <w:rsid w:val="00BC51C5"/>
    <w:rsid w:val="00BC57F2"/>
    <w:rsid w:val="00BC6AE3"/>
    <w:rsid w:val="00BC7A1F"/>
    <w:rsid w:val="00BC7C8E"/>
    <w:rsid w:val="00BD0A5A"/>
    <w:rsid w:val="00BD2717"/>
    <w:rsid w:val="00BD53D6"/>
    <w:rsid w:val="00BD55CD"/>
    <w:rsid w:val="00BD5C29"/>
    <w:rsid w:val="00BD6F56"/>
    <w:rsid w:val="00BD792A"/>
    <w:rsid w:val="00BE0028"/>
    <w:rsid w:val="00BE07E0"/>
    <w:rsid w:val="00BE1397"/>
    <w:rsid w:val="00BE181A"/>
    <w:rsid w:val="00BE207A"/>
    <w:rsid w:val="00BE3BF4"/>
    <w:rsid w:val="00BE5885"/>
    <w:rsid w:val="00BE5F7E"/>
    <w:rsid w:val="00BE63D2"/>
    <w:rsid w:val="00BE7B00"/>
    <w:rsid w:val="00BF015C"/>
    <w:rsid w:val="00BF4A06"/>
    <w:rsid w:val="00BF79F4"/>
    <w:rsid w:val="00C0185E"/>
    <w:rsid w:val="00C03696"/>
    <w:rsid w:val="00C05027"/>
    <w:rsid w:val="00C05BCA"/>
    <w:rsid w:val="00C0756F"/>
    <w:rsid w:val="00C07BF6"/>
    <w:rsid w:val="00C10F96"/>
    <w:rsid w:val="00C11BC2"/>
    <w:rsid w:val="00C11EA9"/>
    <w:rsid w:val="00C13188"/>
    <w:rsid w:val="00C13BA8"/>
    <w:rsid w:val="00C142DB"/>
    <w:rsid w:val="00C21B1C"/>
    <w:rsid w:val="00C21FF2"/>
    <w:rsid w:val="00C226DB"/>
    <w:rsid w:val="00C253AA"/>
    <w:rsid w:val="00C2752C"/>
    <w:rsid w:val="00C32719"/>
    <w:rsid w:val="00C32A33"/>
    <w:rsid w:val="00C32FDA"/>
    <w:rsid w:val="00C348DF"/>
    <w:rsid w:val="00C36B49"/>
    <w:rsid w:val="00C37FB7"/>
    <w:rsid w:val="00C40404"/>
    <w:rsid w:val="00C410E1"/>
    <w:rsid w:val="00C4278A"/>
    <w:rsid w:val="00C43974"/>
    <w:rsid w:val="00C5131A"/>
    <w:rsid w:val="00C51896"/>
    <w:rsid w:val="00C537EB"/>
    <w:rsid w:val="00C538A0"/>
    <w:rsid w:val="00C55BC8"/>
    <w:rsid w:val="00C56395"/>
    <w:rsid w:val="00C6039D"/>
    <w:rsid w:val="00C61806"/>
    <w:rsid w:val="00C638D4"/>
    <w:rsid w:val="00C64B42"/>
    <w:rsid w:val="00C65618"/>
    <w:rsid w:val="00C6642E"/>
    <w:rsid w:val="00C66AB7"/>
    <w:rsid w:val="00C72B67"/>
    <w:rsid w:val="00C73161"/>
    <w:rsid w:val="00C74E93"/>
    <w:rsid w:val="00C7688C"/>
    <w:rsid w:val="00C768CB"/>
    <w:rsid w:val="00C77548"/>
    <w:rsid w:val="00C77616"/>
    <w:rsid w:val="00C77742"/>
    <w:rsid w:val="00C77AED"/>
    <w:rsid w:val="00C8014B"/>
    <w:rsid w:val="00C82C14"/>
    <w:rsid w:val="00C83151"/>
    <w:rsid w:val="00C84F90"/>
    <w:rsid w:val="00C866BE"/>
    <w:rsid w:val="00C91FD8"/>
    <w:rsid w:val="00C93EBF"/>
    <w:rsid w:val="00C9609F"/>
    <w:rsid w:val="00CA0E88"/>
    <w:rsid w:val="00CA1A95"/>
    <w:rsid w:val="00CA3193"/>
    <w:rsid w:val="00CA331B"/>
    <w:rsid w:val="00CA385C"/>
    <w:rsid w:val="00CA48BD"/>
    <w:rsid w:val="00CA6496"/>
    <w:rsid w:val="00CB2625"/>
    <w:rsid w:val="00CB423C"/>
    <w:rsid w:val="00CB55EB"/>
    <w:rsid w:val="00CB5D5C"/>
    <w:rsid w:val="00CB79E5"/>
    <w:rsid w:val="00CC01B9"/>
    <w:rsid w:val="00CC2C98"/>
    <w:rsid w:val="00CC2FCB"/>
    <w:rsid w:val="00CC3614"/>
    <w:rsid w:val="00CC3AE1"/>
    <w:rsid w:val="00CC6414"/>
    <w:rsid w:val="00CD0A46"/>
    <w:rsid w:val="00CD2771"/>
    <w:rsid w:val="00CD3586"/>
    <w:rsid w:val="00CD3F87"/>
    <w:rsid w:val="00CD4201"/>
    <w:rsid w:val="00CD6195"/>
    <w:rsid w:val="00CD664C"/>
    <w:rsid w:val="00CD677B"/>
    <w:rsid w:val="00CD6DE2"/>
    <w:rsid w:val="00CE1C0A"/>
    <w:rsid w:val="00CE3342"/>
    <w:rsid w:val="00CE49E5"/>
    <w:rsid w:val="00CE77C8"/>
    <w:rsid w:val="00CE7CAF"/>
    <w:rsid w:val="00CF12F4"/>
    <w:rsid w:val="00CF5002"/>
    <w:rsid w:val="00CF6B62"/>
    <w:rsid w:val="00CF7FBA"/>
    <w:rsid w:val="00D00182"/>
    <w:rsid w:val="00D05A4A"/>
    <w:rsid w:val="00D06282"/>
    <w:rsid w:val="00D10C5D"/>
    <w:rsid w:val="00D10C6E"/>
    <w:rsid w:val="00D10DFA"/>
    <w:rsid w:val="00D1230C"/>
    <w:rsid w:val="00D130FC"/>
    <w:rsid w:val="00D13924"/>
    <w:rsid w:val="00D14FD8"/>
    <w:rsid w:val="00D1656A"/>
    <w:rsid w:val="00D166B4"/>
    <w:rsid w:val="00D214BE"/>
    <w:rsid w:val="00D24071"/>
    <w:rsid w:val="00D2471C"/>
    <w:rsid w:val="00D26522"/>
    <w:rsid w:val="00D26B0C"/>
    <w:rsid w:val="00D320AA"/>
    <w:rsid w:val="00D3277F"/>
    <w:rsid w:val="00D338CC"/>
    <w:rsid w:val="00D34010"/>
    <w:rsid w:val="00D370FE"/>
    <w:rsid w:val="00D4070A"/>
    <w:rsid w:val="00D443D9"/>
    <w:rsid w:val="00D44453"/>
    <w:rsid w:val="00D45DBA"/>
    <w:rsid w:val="00D532C1"/>
    <w:rsid w:val="00D53B54"/>
    <w:rsid w:val="00D5699B"/>
    <w:rsid w:val="00D56AAC"/>
    <w:rsid w:val="00D56B4A"/>
    <w:rsid w:val="00D60C03"/>
    <w:rsid w:val="00D61DE8"/>
    <w:rsid w:val="00D61F21"/>
    <w:rsid w:val="00D62D2F"/>
    <w:rsid w:val="00D62E4B"/>
    <w:rsid w:val="00D63CF6"/>
    <w:rsid w:val="00D660E4"/>
    <w:rsid w:val="00D6684A"/>
    <w:rsid w:val="00D7014B"/>
    <w:rsid w:val="00D71997"/>
    <w:rsid w:val="00D7349F"/>
    <w:rsid w:val="00D739DE"/>
    <w:rsid w:val="00D75519"/>
    <w:rsid w:val="00D84232"/>
    <w:rsid w:val="00D84E37"/>
    <w:rsid w:val="00D86510"/>
    <w:rsid w:val="00D866DB"/>
    <w:rsid w:val="00D86ECD"/>
    <w:rsid w:val="00D86FA8"/>
    <w:rsid w:val="00D904F3"/>
    <w:rsid w:val="00D93CAB"/>
    <w:rsid w:val="00D93DE9"/>
    <w:rsid w:val="00D951FA"/>
    <w:rsid w:val="00D961EC"/>
    <w:rsid w:val="00D96B94"/>
    <w:rsid w:val="00DA208D"/>
    <w:rsid w:val="00DA2317"/>
    <w:rsid w:val="00DA3FD1"/>
    <w:rsid w:val="00DA5FD8"/>
    <w:rsid w:val="00DA61A5"/>
    <w:rsid w:val="00DA6241"/>
    <w:rsid w:val="00DB21CC"/>
    <w:rsid w:val="00DB2DA3"/>
    <w:rsid w:val="00DB3A7E"/>
    <w:rsid w:val="00DB5D1C"/>
    <w:rsid w:val="00DB70B2"/>
    <w:rsid w:val="00DC024C"/>
    <w:rsid w:val="00DC1C9B"/>
    <w:rsid w:val="00DC2FBA"/>
    <w:rsid w:val="00DC7E6A"/>
    <w:rsid w:val="00DD024F"/>
    <w:rsid w:val="00DD2305"/>
    <w:rsid w:val="00DD3D57"/>
    <w:rsid w:val="00DD4332"/>
    <w:rsid w:val="00DD4615"/>
    <w:rsid w:val="00DD4E94"/>
    <w:rsid w:val="00DD5C8B"/>
    <w:rsid w:val="00DD6F1A"/>
    <w:rsid w:val="00DD76C8"/>
    <w:rsid w:val="00DD7947"/>
    <w:rsid w:val="00DD7B7B"/>
    <w:rsid w:val="00DE0029"/>
    <w:rsid w:val="00DE54D1"/>
    <w:rsid w:val="00DE5FAB"/>
    <w:rsid w:val="00DE7D5D"/>
    <w:rsid w:val="00DF3CE3"/>
    <w:rsid w:val="00DF6045"/>
    <w:rsid w:val="00E00316"/>
    <w:rsid w:val="00E01099"/>
    <w:rsid w:val="00E02519"/>
    <w:rsid w:val="00E02AAA"/>
    <w:rsid w:val="00E02B31"/>
    <w:rsid w:val="00E04F99"/>
    <w:rsid w:val="00E05377"/>
    <w:rsid w:val="00E05546"/>
    <w:rsid w:val="00E0579B"/>
    <w:rsid w:val="00E06B75"/>
    <w:rsid w:val="00E1015E"/>
    <w:rsid w:val="00E10B14"/>
    <w:rsid w:val="00E10B22"/>
    <w:rsid w:val="00E10FC7"/>
    <w:rsid w:val="00E122AC"/>
    <w:rsid w:val="00E1740F"/>
    <w:rsid w:val="00E213C1"/>
    <w:rsid w:val="00E2140E"/>
    <w:rsid w:val="00E2461E"/>
    <w:rsid w:val="00E24B6A"/>
    <w:rsid w:val="00E255B7"/>
    <w:rsid w:val="00E2589C"/>
    <w:rsid w:val="00E264D7"/>
    <w:rsid w:val="00E26E5F"/>
    <w:rsid w:val="00E31A75"/>
    <w:rsid w:val="00E32A49"/>
    <w:rsid w:val="00E3344A"/>
    <w:rsid w:val="00E33F66"/>
    <w:rsid w:val="00E33FF7"/>
    <w:rsid w:val="00E3530D"/>
    <w:rsid w:val="00E36FA9"/>
    <w:rsid w:val="00E40E09"/>
    <w:rsid w:val="00E4197C"/>
    <w:rsid w:val="00E43F8C"/>
    <w:rsid w:val="00E4410F"/>
    <w:rsid w:val="00E458ED"/>
    <w:rsid w:val="00E459C6"/>
    <w:rsid w:val="00E46310"/>
    <w:rsid w:val="00E477BA"/>
    <w:rsid w:val="00E50B09"/>
    <w:rsid w:val="00E5193C"/>
    <w:rsid w:val="00E51DC2"/>
    <w:rsid w:val="00E5201D"/>
    <w:rsid w:val="00E52E37"/>
    <w:rsid w:val="00E53813"/>
    <w:rsid w:val="00E562DD"/>
    <w:rsid w:val="00E57E11"/>
    <w:rsid w:val="00E619FC"/>
    <w:rsid w:val="00E626EE"/>
    <w:rsid w:val="00E63528"/>
    <w:rsid w:val="00E648C3"/>
    <w:rsid w:val="00E6560E"/>
    <w:rsid w:val="00E657C6"/>
    <w:rsid w:val="00E66B75"/>
    <w:rsid w:val="00E66EB6"/>
    <w:rsid w:val="00E721FD"/>
    <w:rsid w:val="00E73BCB"/>
    <w:rsid w:val="00E77C29"/>
    <w:rsid w:val="00E80E84"/>
    <w:rsid w:val="00E81B7E"/>
    <w:rsid w:val="00E81C54"/>
    <w:rsid w:val="00E8287E"/>
    <w:rsid w:val="00E83066"/>
    <w:rsid w:val="00E8398A"/>
    <w:rsid w:val="00E853AD"/>
    <w:rsid w:val="00E855A1"/>
    <w:rsid w:val="00E87650"/>
    <w:rsid w:val="00E93A97"/>
    <w:rsid w:val="00E94E02"/>
    <w:rsid w:val="00E9515F"/>
    <w:rsid w:val="00EA030E"/>
    <w:rsid w:val="00EA115D"/>
    <w:rsid w:val="00EA242D"/>
    <w:rsid w:val="00EA3843"/>
    <w:rsid w:val="00EA3AC8"/>
    <w:rsid w:val="00EA4771"/>
    <w:rsid w:val="00EA47AE"/>
    <w:rsid w:val="00EA5E1E"/>
    <w:rsid w:val="00EA750A"/>
    <w:rsid w:val="00EB0F12"/>
    <w:rsid w:val="00EB178B"/>
    <w:rsid w:val="00EB1C4C"/>
    <w:rsid w:val="00EB3071"/>
    <w:rsid w:val="00EB41C1"/>
    <w:rsid w:val="00EB4DB4"/>
    <w:rsid w:val="00EB6046"/>
    <w:rsid w:val="00EB6FF9"/>
    <w:rsid w:val="00EB719C"/>
    <w:rsid w:val="00EC058B"/>
    <w:rsid w:val="00EC3DA4"/>
    <w:rsid w:val="00EC5828"/>
    <w:rsid w:val="00EC6406"/>
    <w:rsid w:val="00EC6E98"/>
    <w:rsid w:val="00EC7715"/>
    <w:rsid w:val="00ED0573"/>
    <w:rsid w:val="00ED27A0"/>
    <w:rsid w:val="00ED3714"/>
    <w:rsid w:val="00ED3A7D"/>
    <w:rsid w:val="00ED405D"/>
    <w:rsid w:val="00ED41F9"/>
    <w:rsid w:val="00ED6499"/>
    <w:rsid w:val="00ED7F6B"/>
    <w:rsid w:val="00EE0ACE"/>
    <w:rsid w:val="00EE17FA"/>
    <w:rsid w:val="00EE2451"/>
    <w:rsid w:val="00EE5667"/>
    <w:rsid w:val="00EE592A"/>
    <w:rsid w:val="00EE66FC"/>
    <w:rsid w:val="00EF01CD"/>
    <w:rsid w:val="00EF1044"/>
    <w:rsid w:val="00EF2417"/>
    <w:rsid w:val="00EF348B"/>
    <w:rsid w:val="00EF41A8"/>
    <w:rsid w:val="00EF61B5"/>
    <w:rsid w:val="00EF7A45"/>
    <w:rsid w:val="00F007AA"/>
    <w:rsid w:val="00F007FB"/>
    <w:rsid w:val="00F01913"/>
    <w:rsid w:val="00F01CF4"/>
    <w:rsid w:val="00F027E5"/>
    <w:rsid w:val="00F02939"/>
    <w:rsid w:val="00F05241"/>
    <w:rsid w:val="00F06C2D"/>
    <w:rsid w:val="00F06E66"/>
    <w:rsid w:val="00F07C58"/>
    <w:rsid w:val="00F10796"/>
    <w:rsid w:val="00F10858"/>
    <w:rsid w:val="00F11198"/>
    <w:rsid w:val="00F12366"/>
    <w:rsid w:val="00F1252B"/>
    <w:rsid w:val="00F2045B"/>
    <w:rsid w:val="00F2299C"/>
    <w:rsid w:val="00F23D78"/>
    <w:rsid w:val="00F24932"/>
    <w:rsid w:val="00F27DE8"/>
    <w:rsid w:val="00F30335"/>
    <w:rsid w:val="00F30FD4"/>
    <w:rsid w:val="00F31852"/>
    <w:rsid w:val="00F31EB3"/>
    <w:rsid w:val="00F330D5"/>
    <w:rsid w:val="00F334A8"/>
    <w:rsid w:val="00F35FE6"/>
    <w:rsid w:val="00F3659C"/>
    <w:rsid w:val="00F40631"/>
    <w:rsid w:val="00F418DD"/>
    <w:rsid w:val="00F41F3C"/>
    <w:rsid w:val="00F46414"/>
    <w:rsid w:val="00F5045A"/>
    <w:rsid w:val="00F50F65"/>
    <w:rsid w:val="00F52819"/>
    <w:rsid w:val="00F53C03"/>
    <w:rsid w:val="00F541F1"/>
    <w:rsid w:val="00F5545D"/>
    <w:rsid w:val="00F56FBE"/>
    <w:rsid w:val="00F57CD1"/>
    <w:rsid w:val="00F57F40"/>
    <w:rsid w:val="00F60310"/>
    <w:rsid w:val="00F61973"/>
    <w:rsid w:val="00F62EC9"/>
    <w:rsid w:val="00F63230"/>
    <w:rsid w:val="00F65BA6"/>
    <w:rsid w:val="00F72AAB"/>
    <w:rsid w:val="00F72F4F"/>
    <w:rsid w:val="00F77442"/>
    <w:rsid w:val="00F77BA9"/>
    <w:rsid w:val="00F80384"/>
    <w:rsid w:val="00F824B6"/>
    <w:rsid w:val="00F8345D"/>
    <w:rsid w:val="00F84D40"/>
    <w:rsid w:val="00F84D4E"/>
    <w:rsid w:val="00F859F4"/>
    <w:rsid w:val="00F86504"/>
    <w:rsid w:val="00F90DF8"/>
    <w:rsid w:val="00F91994"/>
    <w:rsid w:val="00F93943"/>
    <w:rsid w:val="00F95325"/>
    <w:rsid w:val="00F97CB8"/>
    <w:rsid w:val="00FA04C5"/>
    <w:rsid w:val="00FA1666"/>
    <w:rsid w:val="00FA322E"/>
    <w:rsid w:val="00FA3BF8"/>
    <w:rsid w:val="00FA6DDF"/>
    <w:rsid w:val="00FB102A"/>
    <w:rsid w:val="00FB2B42"/>
    <w:rsid w:val="00FB39F3"/>
    <w:rsid w:val="00FB57B5"/>
    <w:rsid w:val="00FC06C9"/>
    <w:rsid w:val="00FC2D50"/>
    <w:rsid w:val="00FC40C9"/>
    <w:rsid w:val="00FC4E3D"/>
    <w:rsid w:val="00FC5764"/>
    <w:rsid w:val="00FC6612"/>
    <w:rsid w:val="00FD0BF9"/>
    <w:rsid w:val="00FD2A93"/>
    <w:rsid w:val="00FD30BA"/>
    <w:rsid w:val="00FD3F78"/>
    <w:rsid w:val="00FD5093"/>
    <w:rsid w:val="00FD63C5"/>
    <w:rsid w:val="00FE2813"/>
    <w:rsid w:val="00FE5967"/>
    <w:rsid w:val="00FE7A06"/>
    <w:rsid w:val="00FF12DC"/>
    <w:rsid w:val="00FF13F5"/>
    <w:rsid w:val="00FF14D9"/>
    <w:rsid w:val="00FF168E"/>
    <w:rsid w:val="00FF19F0"/>
    <w:rsid w:val="00FF2A2B"/>
    <w:rsid w:val="00FF7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5DD5A"/>
  <w15:docId w15:val="{AF47C378-2D40-43F4-A7ED-6B4EE9E5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ABNT"/>
    <w:qFormat/>
    <w:rsid w:val="00AE476E"/>
    <w:pPr>
      <w:tabs>
        <w:tab w:val="left" w:pos="709"/>
      </w:tabs>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aliases w:val="T2-ABNT"/>
    <w:basedOn w:val="Normal"/>
    <w:next w:val="Normal"/>
    <w:link w:val="Ttulo2Char"/>
    <w:qFormat/>
    <w:rsid w:val="00200625"/>
    <w:pPr>
      <w:spacing w:before="851" w:after="851"/>
      <w:outlineLvl w:val="1"/>
    </w:pPr>
    <w:rPr>
      <w:b/>
      <w:caps/>
    </w:rPr>
  </w:style>
  <w:style w:type="paragraph" w:styleId="Ttulo3">
    <w:name w:val="heading 3"/>
    <w:aliases w:val="T3 - ABNT"/>
    <w:basedOn w:val="Normal"/>
    <w:next w:val="Normal"/>
    <w:link w:val="Ttulo3Char"/>
    <w:qFormat/>
    <w:rsid w:val="00283816"/>
    <w:pPr>
      <w:spacing w:before="851" w:after="851"/>
      <w:outlineLvl w:val="2"/>
    </w:pPr>
    <w:rPr>
      <w:b/>
    </w:rPr>
  </w:style>
  <w:style w:type="paragraph" w:styleId="Ttulo4">
    <w:name w:val="heading 4"/>
    <w:aliases w:val="T4 - ABNT"/>
    <w:basedOn w:val="Normal"/>
    <w:next w:val="Normal"/>
    <w:link w:val="Ttulo4Char"/>
    <w:uiPriority w:val="9"/>
    <w:unhideWhenUsed/>
    <w:qFormat/>
    <w:rsid w:val="00BA1330"/>
    <w:pPr>
      <w:keepNext/>
      <w:keepLines/>
      <w:spacing w:before="851" w:after="851"/>
      <w:ind w:left="851" w:hanging="851"/>
      <w:outlineLvl w:val="3"/>
    </w:pPr>
    <w:rPr>
      <w:rFonts w:cs="Times New Roman"/>
      <w:b/>
      <w:bCs/>
      <w:iCs/>
    </w:rPr>
  </w:style>
  <w:style w:type="paragraph" w:styleId="Ttulo5">
    <w:name w:val="heading 5"/>
    <w:aliases w:val="T3-ABNT"/>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autoRedefine/>
    <w:uiPriority w:val="29"/>
    <w:qFormat/>
    <w:rsid w:val="00D951FA"/>
    <w:pPr>
      <w:spacing w:line="240" w:lineRule="auto"/>
      <w:ind w:left="2268" w:firstLine="0"/>
    </w:pPr>
    <w:rPr>
      <w:sz w:val="22"/>
      <w:szCs w:val="22"/>
    </w:rPr>
  </w:style>
  <w:style w:type="character" w:customStyle="1" w:styleId="CitaoChar">
    <w:name w:val="Citação Char"/>
    <w:link w:val="Citao"/>
    <w:uiPriority w:val="29"/>
    <w:rsid w:val="00D951F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qFormat/>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2225F"/>
    <w:pPr>
      <w:tabs>
        <w:tab w:val="clear" w:pos="709"/>
      </w:tabs>
      <w:spacing w:before="120" w:after="120"/>
      <w:jc w:val="left"/>
    </w:pPr>
    <w:rPr>
      <w:rFonts w:asciiTheme="minorHAnsi" w:hAnsiTheme="minorHAnsi" w:cstheme="minorHAnsi"/>
      <w:b/>
      <w:bCs/>
      <w:caps/>
      <w:sz w:val="20"/>
      <w:szCs w:val="20"/>
    </w:rPr>
  </w:style>
  <w:style w:type="paragraph" w:styleId="Sumrio2">
    <w:name w:val="toc 2"/>
    <w:basedOn w:val="Normal"/>
    <w:next w:val="Normal"/>
    <w:autoRedefine/>
    <w:uiPriority w:val="39"/>
    <w:unhideWhenUsed/>
    <w:qFormat/>
    <w:rsid w:val="00EB719C"/>
    <w:pPr>
      <w:tabs>
        <w:tab w:val="clear" w:pos="709"/>
      </w:tabs>
      <w:ind w:left="24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qFormat/>
    <w:rsid w:val="00783BB9"/>
    <w:pPr>
      <w:tabs>
        <w:tab w:val="clear" w:pos="709"/>
      </w:tabs>
      <w:ind w:left="480"/>
      <w:jc w:val="left"/>
    </w:pPr>
    <w:rPr>
      <w:rFonts w:asciiTheme="minorHAnsi" w:hAnsiTheme="minorHAnsi" w:cstheme="minorHAnsi"/>
      <w:i/>
      <w:iCs/>
      <w:sz w:val="20"/>
      <w:szCs w:val="20"/>
    </w:r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uiPriority w:val="99"/>
    <w:rsid w:val="00E264D7"/>
    <w:rPr>
      <w:sz w:val="16"/>
      <w:szCs w:val="16"/>
    </w:rPr>
  </w:style>
  <w:style w:type="paragraph" w:styleId="Textodecomentrio">
    <w:name w:val="annotation text"/>
    <w:basedOn w:val="Normal"/>
    <w:link w:val="TextodecomentrioChar"/>
    <w:uiPriority w:val="99"/>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uiPriority w:val="99"/>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aliases w:val="T4 - ABNT Char"/>
    <w:link w:val="Ttulo4"/>
    <w:uiPriority w:val="9"/>
    <w:rsid w:val="00BA1330"/>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ndice"/>
    <w:next w:val="Normal"/>
    <w:uiPriority w:val="99"/>
    <w:unhideWhenUsed/>
    <w:rsid w:val="002604E7"/>
    <w:rPr>
      <w:rFonts w:ascii="Times New Roman" w:hAnsi="Times New Roman"/>
    </w:rPr>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aliases w:val="T2-ABNT Char"/>
    <w:link w:val="Ttulo2"/>
    <w:rsid w:val="00200625"/>
    <w:rPr>
      <w:rFonts w:cs="Arial"/>
      <w:b/>
      <w:caps/>
      <w:color w:val="000000"/>
      <w:sz w:val="24"/>
      <w:szCs w:val="24"/>
      <w:lang w:eastAsia="ar-SA"/>
    </w:rPr>
  </w:style>
  <w:style w:type="character" w:customStyle="1" w:styleId="Ttulo3Char">
    <w:name w:val="Título 3 Char"/>
    <w:aliases w:val="T3 - ABNT Char"/>
    <w:link w:val="Ttulo3"/>
    <w:rsid w:val="00283816"/>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aliases w:val="T3-ABNT Char"/>
    <w:link w:val="Ttulo5"/>
    <w:rsid w:val="00A61F7E"/>
    <w:rPr>
      <w:rFonts w:cs="Arial"/>
      <w:b/>
      <w:bCs/>
      <w:iCs/>
      <w:color w:val="000000"/>
      <w:sz w:val="24"/>
      <w:szCs w:val="26"/>
      <w:lang w:eastAsia="ar-SA"/>
    </w:rPr>
  </w:style>
  <w:style w:type="paragraph" w:customStyle="1" w:styleId="Texto1-ABNT">
    <w:name w:val="Texto1-ABNT"/>
    <w:next w:val="Normal"/>
    <w:qFormat/>
    <w:rsid w:val="00C77548"/>
    <w:pPr>
      <w:widowControl w:val="0"/>
      <w:tabs>
        <w:tab w:val="left" w:pos="709"/>
      </w:tabs>
      <w:spacing w:line="360" w:lineRule="auto"/>
    </w:pPr>
    <w:rPr>
      <w:kern w:val="1"/>
      <w:sz w:val="24"/>
      <w:lang w:eastAsia="hi-IN" w:bidi="hi-IN"/>
    </w:rPr>
  </w:style>
  <w:style w:type="paragraph" w:styleId="Ttulo">
    <w:name w:val="Title"/>
    <w:aliases w:val="T1-ABNT"/>
    <w:basedOn w:val="Normal"/>
    <w:next w:val="Normal"/>
    <w:link w:val="TtuloChar"/>
    <w:qFormat/>
    <w:rsid w:val="00F50F65"/>
    <w:pPr>
      <w:keepNext/>
      <w:keepLines/>
      <w:pageBreakBefore/>
      <w:spacing w:after="851"/>
      <w:ind w:firstLine="0"/>
      <w:outlineLvl w:val="0"/>
    </w:pPr>
    <w:rPr>
      <w:rFonts w:cs="Mangal"/>
      <w:b/>
      <w:bCs/>
      <w:caps/>
      <w:color w:val="000000" w:themeColor="text1"/>
      <w:kern w:val="28"/>
      <w:szCs w:val="29"/>
      <w:lang w:eastAsia="hi-IN" w:bidi="hi-IN"/>
    </w:rPr>
  </w:style>
  <w:style w:type="character" w:customStyle="1" w:styleId="TtuloChar">
    <w:name w:val="Título Char"/>
    <w:aliases w:val="T1-ABNT Char"/>
    <w:link w:val="Ttulo"/>
    <w:rsid w:val="00F50F65"/>
    <w:rPr>
      <w:rFonts w:cs="Mangal"/>
      <w:b/>
      <w:bCs/>
      <w:caps/>
      <w:color w:val="000000" w:themeColor="text1"/>
      <w:kern w:val="28"/>
      <w:sz w:val="24"/>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3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table" w:customStyle="1" w:styleId="Tabelacomgrade1">
    <w:name w:val="Tabela com grade1"/>
    <w:basedOn w:val="Tabelanormal"/>
    <w:next w:val="Tabelacomgrade"/>
    <w:uiPriority w:val="39"/>
    <w:rsid w:val="00781FD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781FD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4">
    <w:name w:val="toc 4"/>
    <w:basedOn w:val="Normal"/>
    <w:next w:val="Normal"/>
    <w:autoRedefine/>
    <w:uiPriority w:val="39"/>
    <w:unhideWhenUsed/>
    <w:rsid w:val="0002225F"/>
    <w:pPr>
      <w:tabs>
        <w:tab w:val="clear" w:pos="709"/>
      </w:tabs>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02225F"/>
    <w:pPr>
      <w:tabs>
        <w:tab w:val="clear" w:pos="709"/>
      </w:tabs>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02225F"/>
    <w:pPr>
      <w:tabs>
        <w:tab w:val="clear" w:pos="709"/>
      </w:tabs>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02225F"/>
    <w:pPr>
      <w:tabs>
        <w:tab w:val="clear" w:pos="709"/>
      </w:tabs>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02225F"/>
    <w:pPr>
      <w:tabs>
        <w:tab w:val="clear" w:pos="709"/>
      </w:tabs>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02225F"/>
    <w:pPr>
      <w:tabs>
        <w:tab w:val="clear" w:pos="709"/>
      </w:tabs>
      <w:ind w:left="1920"/>
      <w:jc w:val="left"/>
    </w:pPr>
    <w:rPr>
      <w:rFonts w:asciiTheme="minorHAnsi" w:hAnsiTheme="minorHAnsi" w:cstheme="minorHAnsi"/>
      <w:sz w:val="18"/>
      <w:szCs w:val="18"/>
    </w:rPr>
  </w:style>
  <w:style w:type="character" w:styleId="TextodoEspaoReservado">
    <w:name w:val="Placeholder Text"/>
    <w:basedOn w:val="Fontepargpadro"/>
    <w:uiPriority w:val="99"/>
    <w:semiHidden/>
    <w:rsid w:val="00D166B4"/>
    <w:rPr>
      <w:color w:val="666666"/>
    </w:rPr>
  </w:style>
  <w:style w:type="character" w:styleId="MenoPendente">
    <w:name w:val="Unresolved Mention"/>
    <w:basedOn w:val="Fontepargpadro"/>
    <w:uiPriority w:val="99"/>
    <w:semiHidden/>
    <w:unhideWhenUsed/>
    <w:rsid w:val="00905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2417">
      <w:bodyDiv w:val="1"/>
      <w:marLeft w:val="0"/>
      <w:marRight w:val="0"/>
      <w:marTop w:val="0"/>
      <w:marBottom w:val="0"/>
      <w:divBdr>
        <w:top w:val="none" w:sz="0" w:space="0" w:color="auto"/>
        <w:left w:val="none" w:sz="0" w:space="0" w:color="auto"/>
        <w:bottom w:val="none" w:sz="0" w:space="0" w:color="auto"/>
        <w:right w:val="none" w:sz="0" w:space="0" w:color="auto"/>
      </w:divBdr>
    </w:div>
    <w:div w:id="57289170">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55534324">
      <w:bodyDiv w:val="1"/>
      <w:marLeft w:val="0"/>
      <w:marRight w:val="0"/>
      <w:marTop w:val="0"/>
      <w:marBottom w:val="0"/>
      <w:divBdr>
        <w:top w:val="none" w:sz="0" w:space="0" w:color="auto"/>
        <w:left w:val="none" w:sz="0" w:space="0" w:color="auto"/>
        <w:bottom w:val="none" w:sz="0" w:space="0" w:color="auto"/>
        <w:right w:val="none" w:sz="0" w:space="0" w:color="auto"/>
      </w:divBdr>
    </w:div>
    <w:div w:id="205877128">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260845657">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54886300">
      <w:bodyDiv w:val="1"/>
      <w:marLeft w:val="0"/>
      <w:marRight w:val="0"/>
      <w:marTop w:val="0"/>
      <w:marBottom w:val="0"/>
      <w:divBdr>
        <w:top w:val="none" w:sz="0" w:space="0" w:color="auto"/>
        <w:left w:val="none" w:sz="0" w:space="0" w:color="auto"/>
        <w:bottom w:val="none" w:sz="0" w:space="0" w:color="auto"/>
        <w:right w:val="none" w:sz="0" w:space="0" w:color="auto"/>
      </w:divBdr>
    </w:div>
    <w:div w:id="362555011">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431973044">
      <w:bodyDiv w:val="1"/>
      <w:marLeft w:val="0"/>
      <w:marRight w:val="0"/>
      <w:marTop w:val="0"/>
      <w:marBottom w:val="0"/>
      <w:divBdr>
        <w:top w:val="none" w:sz="0" w:space="0" w:color="auto"/>
        <w:left w:val="none" w:sz="0" w:space="0" w:color="auto"/>
        <w:bottom w:val="none" w:sz="0" w:space="0" w:color="auto"/>
        <w:right w:val="none" w:sz="0" w:space="0" w:color="auto"/>
      </w:divBdr>
    </w:div>
    <w:div w:id="450780720">
      <w:bodyDiv w:val="1"/>
      <w:marLeft w:val="0"/>
      <w:marRight w:val="0"/>
      <w:marTop w:val="0"/>
      <w:marBottom w:val="0"/>
      <w:divBdr>
        <w:top w:val="none" w:sz="0" w:space="0" w:color="auto"/>
        <w:left w:val="none" w:sz="0" w:space="0" w:color="auto"/>
        <w:bottom w:val="none" w:sz="0" w:space="0" w:color="auto"/>
        <w:right w:val="none" w:sz="0" w:space="0" w:color="auto"/>
      </w:divBdr>
    </w:div>
    <w:div w:id="636421285">
      <w:bodyDiv w:val="1"/>
      <w:marLeft w:val="0"/>
      <w:marRight w:val="0"/>
      <w:marTop w:val="0"/>
      <w:marBottom w:val="0"/>
      <w:divBdr>
        <w:top w:val="none" w:sz="0" w:space="0" w:color="auto"/>
        <w:left w:val="none" w:sz="0" w:space="0" w:color="auto"/>
        <w:bottom w:val="none" w:sz="0" w:space="0" w:color="auto"/>
        <w:right w:val="none" w:sz="0" w:space="0" w:color="auto"/>
      </w:divBdr>
    </w:div>
    <w:div w:id="644167058">
      <w:bodyDiv w:val="1"/>
      <w:marLeft w:val="0"/>
      <w:marRight w:val="0"/>
      <w:marTop w:val="0"/>
      <w:marBottom w:val="0"/>
      <w:divBdr>
        <w:top w:val="none" w:sz="0" w:space="0" w:color="auto"/>
        <w:left w:val="none" w:sz="0" w:space="0" w:color="auto"/>
        <w:bottom w:val="none" w:sz="0" w:space="0" w:color="auto"/>
        <w:right w:val="none" w:sz="0" w:space="0" w:color="auto"/>
      </w:divBdr>
    </w:div>
    <w:div w:id="673992640">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5060">
      <w:bodyDiv w:val="1"/>
      <w:marLeft w:val="0"/>
      <w:marRight w:val="0"/>
      <w:marTop w:val="0"/>
      <w:marBottom w:val="0"/>
      <w:divBdr>
        <w:top w:val="none" w:sz="0" w:space="0" w:color="auto"/>
        <w:left w:val="none" w:sz="0" w:space="0" w:color="auto"/>
        <w:bottom w:val="none" w:sz="0" w:space="0" w:color="auto"/>
        <w:right w:val="none" w:sz="0" w:space="0" w:color="auto"/>
      </w:divBdr>
    </w:div>
    <w:div w:id="893808168">
      <w:bodyDiv w:val="1"/>
      <w:marLeft w:val="0"/>
      <w:marRight w:val="0"/>
      <w:marTop w:val="0"/>
      <w:marBottom w:val="0"/>
      <w:divBdr>
        <w:top w:val="none" w:sz="0" w:space="0" w:color="auto"/>
        <w:left w:val="none" w:sz="0" w:space="0" w:color="auto"/>
        <w:bottom w:val="none" w:sz="0" w:space="0" w:color="auto"/>
        <w:right w:val="none" w:sz="0" w:space="0" w:color="auto"/>
      </w:divBdr>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980501664">
      <w:bodyDiv w:val="1"/>
      <w:marLeft w:val="0"/>
      <w:marRight w:val="0"/>
      <w:marTop w:val="0"/>
      <w:marBottom w:val="0"/>
      <w:divBdr>
        <w:top w:val="none" w:sz="0" w:space="0" w:color="auto"/>
        <w:left w:val="none" w:sz="0" w:space="0" w:color="auto"/>
        <w:bottom w:val="none" w:sz="0" w:space="0" w:color="auto"/>
        <w:right w:val="none" w:sz="0" w:space="0" w:color="auto"/>
      </w:divBdr>
    </w:div>
    <w:div w:id="1008405064">
      <w:bodyDiv w:val="1"/>
      <w:marLeft w:val="0"/>
      <w:marRight w:val="0"/>
      <w:marTop w:val="0"/>
      <w:marBottom w:val="0"/>
      <w:divBdr>
        <w:top w:val="none" w:sz="0" w:space="0" w:color="auto"/>
        <w:left w:val="none" w:sz="0" w:space="0" w:color="auto"/>
        <w:bottom w:val="none" w:sz="0" w:space="0" w:color="auto"/>
        <w:right w:val="none" w:sz="0" w:space="0" w:color="auto"/>
      </w:divBdr>
    </w:div>
    <w:div w:id="1035157263">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1809">
      <w:bodyDiv w:val="1"/>
      <w:marLeft w:val="0"/>
      <w:marRight w:val="0"/>
      <w:marTop w:val="0"/>
      <w:marBottom w:val="0"/>
      <w:divBdr>
        <w:top w:val="none" w:sz="0" w:space="0" w:color="auto"/>
        <w:left w:val="none" w:sz="0" w:space="0" w:color="auto"/>
        <w:bottom w:val="none" w:sz="0" w:space="0" w:color="auto"/>
        <w:right w:val="none" w:sz="0" w:space="0" w:color="auto"/>
      </w:divBdr>
    </w:div>
    <w:div w:id="1190099668">
      <w:bodyDiv w:val="1"/>
      <w:marLeft w:val="0"/>
      <w:marRight w:val="0"/>
      <w:marTop w:val="0"/>
      <w:marBottom w:val="0"/>
      <w:divBdr>
        <w:top w:val="none" w:sz="0" w:space="0" w:color="auto"/>
        <w:left w:val="none" w:sz="0" w:space="0" w:color="auto"/>
        <w:bottom w:val="none" w:sz="0" w:space="0" w:color="auto"/>
        <w:right w:val="none" w:sz="0" w:space="0" w:color="auto"/>
      </w:divBdr>
    </w:div>
    <w:div w:id="1192644893">
      <w:bodyDiv w:val="1"/>
      <w:marLeft w:val="0"/>
      <w:marRight w:val="0"/>
      <w:marTop w:val="0"/>
      <w:marBottom w:val="0"/>
      <w:divBdr>
        <w:top w:val="none" w:sz="0" w:space="0" w:color="auto"/>
        <w:left w:val="none" w:sz="0" w:space="0" w:color="auto"/>
        <w:bottom w:val="none" w:sz="0" w:space="0" w:color="auto"/>
        <w:right w:val="none" w:sz="0" w:space="0" w:color="auto"/>
      </w:divBdr>
    </w:div>
    <w:div w:id="1197743257">
      <w:bodyDiv w:val="1"/>
      <w:marLeft w:val="0"/>
      <w:marRight w:val="0"/>
      <w:marTop w:val="0"/>
      <w:marBottom w:val="0"/>
      <w:divBdr>
        <w:top w:val="none" w:sz="0" w:space="0" w:color="auto"/>
        <w:left w:val="none" w:sz="0" w:space="0" w:color="auto"/>
        <w:bottom w:val="none" w:sz="0" w:space="0" w:color="auto"/>
        <w:right w:val="none" w:sz="0" w:space="0" w:color="auto"/>
      </w:divBdr>
    </w:div>
    <w:div w:id="1312709832">
      <w:bodyDiv w:val="1"/>
      <w:marLeft w:val="0"/>
      <w:marRight w:val="0"/>
      <w:marTop w:val="0"/>
      <w:marBottom w:val="0"/>
      <w:divBdr>
        <w:top w:val="none" w:sz="0" w:space="0" w:color="auto"/>
        <w:left w:val="none" w:sz="0" w:space="0" w:color="auto"/>
        <w:bottom w:val="none" w:sz="0" w:space="0" w:color="auto"/>
        <w:right w:val="none" w:sz="0" w:space="0" w:color="auto"/>
      </w:divBdr>
    </w:div>
    <w:div w:id="1316453896">
      <w:bodyDiv w:val="1"/>
      <w:marLeft w:val="0"/>
      <w:marRight w:val="0"/>
      <w:marTop w:val="0"/>
      <w:marBottom w:val="0"/>
      <w:divBdr>
        <w:top w:val="none" w:sz="0" w:space="0" w:color="auto"/>
        <w:left w:val="none" w:sz="0" w:space="0" w:color="auto"/>
        <w:bottom w:val="none" w:sz="0" w:space="0" w:color="auto"/>
        <w:right w:val="none" w:sz="0" w:space="0" w:color="auto"/>
      </w:divBdr>
    </w:div>
    <w:div w:id="1350990777">
      <w:bodyDiv w:val="1"/>
      <w:marLeft w:val="0"/>
      <w:marRight w:val="0"/>
      <w:marTop w:val="0"/>
      <w:marBottom w:val="0"/>
      <w:divBdr>
        <w:top w:val="none" w:sz="0" w:space="0" w:color="auto"/>
        <w:left w:val="none" w:sz="0" w:space="0" w:color="auto"/>
        <w:bottom w:val="none" w:sz="0" w:space="0" w:color="auto"/>
        <w:right w:val="none" w:sz="0" w:space="0" w:color="auto"/>
      </w:divBdr>
    </w:div>
    <w:div w:id="1393847865">
      <w:bodyDiv w:val="1"/>
      <w:marLeft w:val="0"/>
      <w:marRight w:val="0"/>
      <w:marTop w:val="0"/>
      <w:marBottom w:val="0"/>
      <w:divBdr>
        <w:top w:val="none" w:sz="0" w:space="0" w:color="auto"/>
        <w:left w:val="none" w:sz="0" w:space="0" w:color="auto"/>
        <w:bottom w:val="none" w:sz="0" w:space="0" w:color="auto"/>
        <w:right w:val="none" w:sz="0" w:space="0" w:color="auto"/>
      </w:divBdr>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475684614">
      <w:bodyDiv w:val="1"/>
      <w:marLeft w:val="0"/>
      <w:marRight w:val="0"/>
      <w:marTop w:val="0"/>
      <w:marBottom w:val="0"/>
      <w:divBdr>
        <w:top w:val="none" w:sz="0" w:space="0" w:color="auto"/>
        <w:left w:val="none" w:sz="0" w:space="0" w:color="auto"/>
        <w:bottom w:val="none" w:sz="0" w:space="0" w:color="auto"/>
        <w:right w:val="none" w:sz="0" w:space="0" w:color="auto"/>
      </w:divBdr>
    </w:div>
    <w:div w:id="1521821619">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5949">
      <w:bodyDiv w:val="1"/>
      <w:marLeft w:val="0"/>
      <w:marRight w:val="0"/>
      <w:marTop w:val="0"/>
      <w:marBottom w:val="0"/>
      <w:divBdr>
        <w:top w:val="none" w:sz="0" w:space="0" w:color="auto"/>
        <w:left w:val="none" w:sz="0" w:space="0" w:color="auto"/>
        <w:bottom w:val="none" w:sz="0" w:space="0" w:color="auto"/>
        <w:right w:val="none" w:sz="0" w:space="0" w:color="auto"/>
      </w:divBdr>
    </w:div>
    <w:div w:id="1585723882">
      <w:bodyDiv w:val="1"/>
      <w:marLeft w:val="0"/>
      <w:marRight w:val="0"/>
      <w:marTop w:val="0"/>
      <w:marBottom w:val="0"/>
      <w:divBdr>
        <w:top w:val="none" w:sz="0" w:space="0" w:color="auto"/>
        <w:left w:val="none" w:sz="0" w:space="0" w:color="auto"/>
        <w:bottom w:val="none" w:sz="0" w:space="0" w:color="auto"/>
        <w:right w:val="none" w:sz="0" w:space="0" w:color="auto"/>
      </w:divBdr>
    </w:div>
    <w:div w:id="1640455909">
      <w:bodyDiv w:val="1"/>
      <w:marLeft w:val="0"/>
      <w:marRight w:val="0"/>
      <w:marTop w:val="0"/>
      <w:marBottom w:val="0"/>
      <w:divBdr>
        <w:top w:val="none" w:sz="0" w:space="0" w:color="auto"/>
        <w:left w:val="none" w:sz="0" w:space="0" w:color="auto"/>
        <w:bottom w:val="none" w:sz="0" w:space="0" w:color="auto"/>
        <w:right w:val="none" w:sz="0" w:space="0" w:color="auto"/>
      </w:divBdr>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1823">
      <w:bodyDiv w:val="1"/>
      <w:marLeft w:val="0"/>
      <w:marRight w:val="0"/>
      <w:marTop w:val="0"/>
      <w:marBottom w:val="0"/>
      <w:divBdr>
        <w:top w:val="none" w:sz="0" w:space="0" w:color="auto"/>
        <w:left w:val="none" w:sz="0" w:space="0" w:color="auto"/>
        <w:bottom w:val="none" w:sz="0" w:space="0" w:color="auto"/>
        <w:right w:val="none" w:sz="0" w:space="0" w:color="auto"/>
      </w:divBdr>
    </w:div>
    <w:div w:id="1717240916">
      <w:bodyDiv w:val="1"/>
      <w:marLeft w:val="0"/>
      <w:marRight w:val="0"/>
      <w:marTop w:val="0"/>
      <w:marBottom w:val="0"/>
      <w:divBdr>
        <w:top w:val="none" w:sz="0" w:space="0" w:color="auto"/>
        <w:left w:val="none" w:sz="0" w:space="0" w:color="auto"/>
        <w:bottom w:val="none" w:sz="0" w:space="0" w:color="auto"/>
        <w:right w:val="none" w:sz="0" w:space="0" w:color="auto"/>
      </w:divBdr>
    </w:div>
    <w:div w:id="1720739069">
      <w:bodyDiv w:val="1"/>
      <w:marLeft w:val="0"/>
      <w:marRight w:val="0"/>
      <w:marTop w:val="0"/>
      <w:marBottom w:val="0"/>
      <w:divBdr>
        <w:top w:val="none" w:sz="0" w:space="0" w:color="auto"/>
        <w:left w:val="none" w:sz="0" w:space="0" w:color="auto"/>
        <w:bottom w:val="none" w:sz="0" w:space="0" w:color="auto"/>
        <w:right w:val="none" w:sz="0" w:space="0" w:color="auto"/>
      </w:divBdr>
    </w:div>
    <w:div w:id="1845629621">
      <w:bodyDiv w:val="1"/>
      <w:marLeft w:val="0"/>
      <w:marRight w:val="0"/>
      <w:marTop w:val="0"/>
      <w:marBottom w:val="0"/>
      <w:divBdr>
        <w:top w:val="none" w:sz="0" w:space="0" w:color="auto"/>
        <w:left w:val="none" w:sz="0" w:space="0" w:color="auto"/>
        <w:bottom w:val="none" w:sz="0" w:space="0" w:color="auto"/>
        <w:right w:val="none" w:sz="0" w:space="0" w:color="auto"/>
      </w:divBdr>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5456629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1943420093">
      <w:bodyDiv w:val="1"/>
      <w:marLeft w:val="0"/>
      <w:marRight w:val="0"/>
      <w:marTop w:val="0"/>
      <w:marBottom w:val="0"/>
      <w:divBdr>
        <w:top w:val="none" w:sz="0" w:space="0" w:color="auto"/>
        <w:left w:val="none" w:sz="0" w:space="0" w:color="auto"/>
        <w:bottom w:val="none" w:sz="0" w:space="0" w:color="auto"/>
        <w:right w:val="none" w:sz="0" w:space="0" w:color="auto"/>
      </w:divBdr>
    </w:div>
    <w:div w:id="2035113483">
      <w:bodyDiv w:val="1"/>
      <w:marLeft w:val="0"/>
      <w:marRight w:val="0"/>
      <w:marTop w:val="0"/>
      <w:marBottom w:val="0"/>
      <w:divBdr>
        <w:top w:val="none" w:sz="0" w:space="0" w:color="auto"/>
        <w:left w:val="none" w:sz="0" w:space="0" w:color="auto"/>
        <w:bottom w:val="none" w:sz="0" w:space="0" w:color="auto"/>
        <w:right w:val="none" w:sz="0" w:space="0" w:color="auto"/>
      </w:divBdr>
    </w:div>
    <w:div w:id="2038695851">
      <w:bodyDiv w:val="1"/>
      <w:marLeft w:val="0"/>
      <w:marRight w:val="0"/>
      <w:marTop w:val="0"/>
      <w:marBottom w:val="0"/>
      <w:divBdr>
        <w:top w:val="none" w:sz="0" w:space="0" w:color="auto"/>
        <w:left w:val="none" w:sz="0" w:space="0" w:color="auto"/>
        <w:bottom w:val="none" w:sz="0" w:space="0" w:color="auto"/>
        <w:right w:val="none" w:sz="0" w:space="0" w:color="auto"/>
      </w:divBdr>
    </w:div>
    <w:div w:id="2099906765">
      <w:bodyDiv w:val="1"/>
      <w:marLeft w:val="0"/>
      <w:marRight w:val="0"/>
      <w:marTop w:val="0"/>
      <w:marBottom w:val="0"/>
      <w:divBdr>
        <w:top w:val="none" w:sz="0" w:space="0" w:color="auto"/>
        <w:left w:val="none" w:sz="0" w:space="0" w:color="auto"/>
        <w:bottom w:val="none" w:sz="0" w:space="0" w:color="auto"/>
        <w:right w:val="none" w:sz="0" w:space="0" w:color="auto"/>
      </w:divBdr>
    </w:div>
    <w:div w:id="2104758932">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rafaelguibson/ueg_tc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F4591-DCB5-4571-AA82-37E08E4E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41</Pages>
  <Words>9021</Words>
  <Characters>48717</Characters>
  <Application>Microsoft Office Word</Application>
  <DocSecurity>0</DocSecurity>
  <Lines>405</Lines>
  <Paragraphs>115</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57623</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subject/>
  <dc:creator>José Leonardo Oliveira Lima</dc:creator>
  <cp:keywords/>
  <dc:description/>
  <cp:lastModifiedBy>Rafael</cp:lastModifiedBy>
  <cp:revision>93</cp:revision>
  <cp:lastPrinted>2025-10-20T22:02:00Z</cp:lastPrinted>
  <dcterms:created xsi:type="dcterms:W3CDTF">2025-10-17T13:59:00Z</dcterms:created>
  <dcterms:modified xsi:type="dcterms:W3CDTF">2025-10-20T22:22:00Z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